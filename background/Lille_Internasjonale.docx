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BDB" w:rsidRDefault="0080253A" w:rsidP="00E245D6">
      <w:pPr>
        <w:pStyle w:val="Tittel"/>
        <w:rPr>
          <w:lang w:val="nb-NO"/>
        </w:rPr>
      </w:pPr>
      <w:r>
        <w:rPr>
          <w:b/>
          <w:lang w:val="nb-NO"/>
        </w:rPr>
        <w:br/>
      </w:r>
      <w:r>
        <w:rPr>
          <w:b/>
          <w:lang w:val="nb-NO"/>
        </w:rPr>
        <w:br/>
      </w:r>
      <w:r>
        <w:rPr>
          <w:b/>
          <w:lang w:val="nb-NO"/>
        </w:rPr>
        <w:br/>
      </w:r>
      <w:r>
        <w:rPr>
          <w:b/>
          <w:lang w:val="nb-NO"/>
        </w:rPr>
        <w:br/>
      </w:r>
      <w:r>
        <w:rPr>
          <w:b/>
          <w:lang w:val="nb-NO"/>
        </w:rPr>
        <w:br/>
      </w:r>
      <w:r w:rsidR="00CE3A35">
        <w:rPr>
          <w:b/>
          <w:lang w:val="nb-NO"/>
        </w:rPr>
        <w:t>«</w:t>
      </w:r>
      <w:r w:rsidR="00CD6BDB">
        <w:rPr>
          <w:lang w:val="nb-NO"/>
        </w:rPr>
        <w:t>Den «lille Internasjonale» i Stockholm</w:t>
      </w:r>
    </w:p>
    <w:p w:rsidR="00EA68BF" w:rsidRDefault="00991953" w:rsidP="00991953">
      <w:pPr>
        <w:jc w:val="center"/>
        <w:rPr>
          <w:lang w:val="nb-NO"/>
        </w:rPr>
      </w:pPr>
      <w:r>
        <w:rPr>
          <w:lang w:val="nb-NO"/>
        </w:rPr>
        <w:t>Ernst Paul, 1961</w:t>
      </w:r>
    </w:p>
    <w:p w:rsidR="00EA68BF" w:rsidRDefault="00EA68BF" w:rsidP="00EA68BF">
      <w:pPr>
        <w:jc w:val="left"/>
        <w:rPr>
          <w:lang w:val="nb-NO"/>
        </w:rPr>
      </w:pPr>
      <w:r>
        <w:rPr>
          <w:lang w:val="nb-NO"/>
        </w:rPr>
        <w:t xml:space="preserve"> (Dette er en norsk oversettelse av Ernst Pauls fortelling om tiden som flyktning i Stockholm under den andre verdenskrig. </w:t>
      </w:r>
      <w:proofErr w:type="spellStart"/>
      <w:r>
        <w:rPr>
          <w:lang w:val="nb-NO"/>
        </w:rPr>
        <w:t>Orginaltittel</w:t>
      </w:r>
      <w:proofErr w:type="spellEnd"/>
      <w:r>
        <w:rPr>
          <w:lang w:val="nb-NO"/>
        </w:rPr>
        <w:t xml:space="preserve"> er Die «kleine </w:t>
      </w:r>
      <w:proofErr w:type="spellStart"/>
      <w:r>
        <w:rPr>
          <w:lang w:val="nb-NO"/>
        </w:rPr>
        <w:t>internationale</w:t>
      </w:r>
      <w:proofErr w:type="spellEnd"/>
      <w:r>
        <w:rPr>
          <w:lang w:val="nb-NO"/>
        </w:rPr>
        <w:t xml:space="preserve">» in Stockholm, og pamfletten ble utgitt på </w:t>
      </w:r>
      <w:proofErr w:type="spellStart"/>
      <w:r>
        <w:rPr>
          <w:lang w:val="nb-NO"/>
        </w:rPr>
        <w:t>Verlag</w:t>
      </w:r>
      <w:proofErr w:type="spellEnd"/>
      <w:r>
        <w:rPr>
          <w:lang w:val="nb-NO"/>
        </w:rPr>
        <w:t xml:space="preserve"> </w:t>
      </w:r>
      <w:proofErr w:type="spellStart"/>
      <w:r>
        <w:rPr>
          <w:lang w:val="nb-NO"/>
        </w:rPr>
        <w:t>Neue</w:t>
      </w:r>
      <w:proofErr w:type="spellEnd"/>
      <w:r>
        <w:rPr>
          <w:lang w:val="nb-NO"/>
        </w:rPr>
        <w:t xml:space="preserve"> </w:t>
      </w:r>
      <w:proofErr w:type="spellStart"/>
      <w:r>
        <w:rPr>
          <w:lang w:val="nb-NO"/>
        </w:rPr>
        <w:t>Gesellschaft</w:t>
      </w:r>
      <w:proofErr w:type="spellEnd"/>
      <w:r>
        <w:rPr>
          <w:lang w:val="nb-NO"/>
        </w:rPr>
        <w:t xml:space="preserve"> GMBH, </w:t>
      </w:r>
      <w:proofErr w:type="spellStart"/>
      <w:r>
        <w:rPr>
          <w:lang w:val="nb-NO"/>
        </w:rPr>
        <w:t>Bieldefeld</w:t>
      </w:r>
      <w:proofErr w:type="spellEnd"/>
      <w:r>
        <w:rPr>
          <w:lang w:val="nb-NO"/>
        </w:rPr>
        <w:t xml:space="preserve"> Pressehaus i 1961.</w:t>
      </w:r>
      <w:bookmarkStart w:id="1" w:name="_GoBack"/>
      <w:bookmarkEnd w:id="1"/>
      <w:r>
        <w:rPr>
          <w:lang w:val="nb-NO"/>
        </w:rPr>
        <w:t>)</w:t>
      </w:r>
    </w:p>
    <w:p w:rsidR="00EA68BF" w:rsidRDefault="00EA68BF" w:rsidP="00991953">
      <w:pPr>
        <w:jc w:val="center"/>
        <w:rPr>
          <w:lang w:val="nb-NO"/>
        </w:rPr>
      </w:pPr>
    </w:p>
    <w:p w:rsidR="00991953" w:rsidRDefault="00991953" w:rsidP="00991953">
      <w:pPr>
        <w:jc w:val="center"/>
        <w:rPr>
          <w:lang w:val="nb-NO"/>
        </w:rPr>
        <w:sectPr w:rsidR="00991953" w:rsidSect="00991953">
          <w:footerReference w:type="default" r:id="rId7"/>
          <w:pgSz w:w="12240" w:h="15840"/>
          <w:pgMar w:top="1440" w:right="1080" w:bottom="1440" w:left="1080" w:header="708" w:footer="708" w:gutter="0"/>
          <w:cols w:space="454"/>
          <w:titlePg/>
          <w:docGrid w:linePitch="360"/>
        </w:sectPr>
      </w:pPr>
      <w:r>
        <w:rPr>
          <w:lang w:val="nb-NO"/>
        </w:rPr>
        <w:br/>
      </w:r>
    </w:p>
    <w:p w:rsidR="00F1739C" w:rsidRPr="00106357" w:rsidRDefault="00F1739C" w:rsidP="00EA68BF">
      <w:pPr>
        <w:pStyle w:val="Overskrift1"/>
        <w:pPrChange w:id="2" w:author="boa" w:date="2016-02-23T10:18:00Z">
          <w:pPr>
            <w:pStyle w:val="Rentekst"/>
          </w:pPr>
        </w:pPrChange>
      </w:pPr>
      <w:r w:rsidRPr="00106357">
        <w:lastRenderedPageBreak/>
        <w:t>Emigrasjon</w:t>
      </w:r>
    </w:p>
    <w:p w:rsidR="00F1739C" w:rsidRPr="00106357" w:rsidDel="00620E5A" w:rsidRDefault="00F1739C">
      <w:pPr>
        <w:rPr>
          <w:del w:id="3" w:author="boa" w:date="2016-02-23T10:18:00Z"/>
          <w:lang w:val="nb-NO"/>
        </w:rPr>
        <w:pPrChange w:id="4" w:author="boa" w:date="2016-02-23T10:13:00Z">
          <w:pPr>
            <w:pStyle w:val="Rentekst"/>
          </w:pPr>
        </w:pPrChange>
      </w:pPr>
    </w:p>
    <w:p w:rsidR="00BB6E03" w:rsidRPr="00D17A40" w:rsidRDefault="00106357">
      <w:pPr>
        <w:rPr>
          <w:lang w:val="nb-NO"/>
        </w:rPr>
        <w:pPrChange w:id="5" w:author="boa" w:date="2016-02-23T10:13:00Z">
          <w:pPr>
            <w:pStyle w:val="Rentekst"/>
          </w:pPr>
        </w:pPrChange>
      </w:pPr>
      <w:r w:rsidRPr="00106357">
        <w:rPr>
          <w:lang w:val="nb-NO"/>
        </w:rPr>
        <w:t xml:space="preserve">Da Hitlertidens mørke senket seg over Tyskland, så jeg hvordan talløse demokrater fant det nødvendig å gå </w:t>
      </w:r>
      <w:r>
        <w:rPr>
          <w:lang w:val="nb-NO"/>
        </w:rPr>
        <w:t>i</w:t>
      </w:r>
      <w:r w:rsidRPr="00106357">
        <w:rPr>
          <w:lang w:val="nb-NO"/>
        </w:rPr>
        <w:t xml:space="preserve"> landflyktighet.</w:t>
      </w:r>
      <w:r w:rsidR="007B4B99" w:rsidRPr="00106357">
        <w:rPr>
          <w:lang w:val="nb-NO"/>
        </w:rPr>
        <w:t xml:space="preserve"> </w:t>
      </w:r>
      <w:r w:rsidR="007B4B99" w:rsidRPr="00D17A40">
        <w:rPr>
          <w:lang w:val="nb-NO"/>
        </w:rPr>
        <w:t>De</w:t>
      </w:r>
      <w:r w:rsidR="00BB6E03">
        <w:rPr>
          <w:lang w:val="nb-NO"/>
        </w:rPr>
        <w:t>n største delen av de som flyktet fra terror og tilintetgjørelse tilhørte den sosialistiske arbeiderbevegelsen. Og mange av dem var også forfulgt som jøder.</w:t>
      </w:r>
    </w:p>
    <w:p w:rsidR="00BB6E03" w:rsidDel="00620E5A" w:rsidRDefault="007B4B99">
      <w:pPr>
        <w:rPr>
          <w:del w:id="6" w:author="boa" w:date="2016-02-23T10:18:00Z"/>
          <w:lang w:val="nb-NO"/>
        </w:rPr>
        <w:pPrChange w:id="7" w:author="boa" w:date="2016-02-23T10:13:00Z">
          <w:pPr>
            <w:pStyle w:val="Rentekst"/>
          </w:pPr>
        </w:pPrChange>
      </w:pPr>
      <w:del w:id="8" w:author="boa" w:date="2016-02-23T07:07:00Z">
        <w:r w:rsidRPr="00D17A40" w:rsidDel="00715044">
          <w:rPr>
            <w:lang w:val="nb-NO"/>
          </w:rPr>
          <w:delText>.</w:delText>
        </w:r>
      </w:del>
    </w:p>
    <w:p w:rsidR="00E9111A" w:rsidRDefault="00E9111A">
      <w:pPr>
        <w:rPr>
          <w:lang w:val="nb-NO"/>
        </w:rPr>
        <w:pPrChange w:id="9" w:author="boa" w:date="2016-02-23T10:13:00Z">
          <w:pPr>
            <w:pStyle w:val="Rentekst"/>
          </w:pPr>
        </w:pPrChange>
      </w:pPr>
      <w:r>
        <w:rPr>
          <w:lang w:val="nb-NO"/>
        </w:rPr>
        <w:t>I første omgang reiste man til naboland, Saar-området, Sveits, Danmark, i enkelte tilfeller også Belgia, Holland, Frankrike og Østerrike, hvor man – som mange trodde –</w:t>
      </w:r>
      <w:r w:rsidR="0046042A">
        <w:rPr>
          <w:lang w:val="nb-NO"/>
        </w:rPr>
        <w:t xml:space="preserve"> kunne ha et midlertidi</w:t>
      </w:r>
      <w:r>
        <w:rPr>
          <w:lang w:val="nb-NO"/>
        </w:rPr>
        <w:t>g opphold. Et foretrukket emigrasjonsland var Tsjekkoslovakia. Dette landet hadde 1550 kilometer grense, og mange overganger</w:t>
      </w:r>
      <w:r w:rsidR="00750296">
        <w:rPr>
          <w:lang w:val="nb-NO"/>
        </w:rPr>
        <w:t xml:space="preserve"> både i Riesen- og Erz</w:t>
      </w:r>
      <w:del w:id="10" w:author="boa" w:date="2016-02-23T07:07:00Z">
        <w:r w:rsidR="00750296" w:rsidDel="00715044">
          <w:rPr>
            <w:lang w:val="nb-NO"/>
          </w:rPr>
          <w:delText>gebirge</w:delText>
        </w:r>
      </w:del>
      <w:ins w:id="11" w:author="boa" w:date="2016-02-23T07:07:00Z">
        <w:r w:rsidR="00715044">
          <w:rPr>
            <w:lang w:val="nb-NO"/>
          </w:rPr>
          <w:t>fjellene</w:t>
        </w:r>
      </w:ins>
      <w:r w:rsidR="00750296">
        <w:rPr>
          <w:lang w:val="nb-NO"/>
        </w:rPr>
        <w:t xml:space="preserve"> så</w:t>
      </w:r>
      <w:r w:rsidR="00CD6BDB">
        <w:rPr>
          <w:lang w:val="nb-NO"/>
        </w:rPr>
        <w:t xml:space="preserve"> </w:t>
      </w:r>
      <w:r>
        <w:rPr>
          <w:lang w:val="nb-NO"/>
        </w:rPr>
        <w:t>vel som i Böhmerwald,</w:t>
      </w:r>
      <w:r w:rsidR="00750296">
        <w:rPr>
          <w:lang w:val="nb-NO"/>
        </w:rPr>
        <w:t xml:space="preserve"> og med den solide pos</w:t>
      </w:r>
      <w:del w:id="12" w:author="boa" w:date="2016-02-23T07:07:00Z">
        <w:r w:rsidR="00750296" w:rsidDel="00715044">
          <w:rPr>
            <w:lang w:val="nb-NO"/>
          </w:rPr>
          <w:delText>o</w:delText>
        </w:r>
      </w:del>
      <w:ins w:id="13" w:author="boa" w:date="2016-02-23T07:07:00Z">
        <w:r w:rsidR="00715044">
          <w:rPr>
            <w:lang w:val="nb-NO"/>
          </w:rPr>
          <w:t>i</w:t>
        </w:r>
      </w:ins>
      <w:r w:rsidR="00750296">
        <w:rPr>
          <w:lang w:val="nb-NO"/>
        </w:rPr>
        <w:t>sjon de s</w:t>
      </w:r>
      <w:r>
        <w:rPr>
          <w:lang w:val="nb-NO"/>
        </w:rPr>
        <w:t>udet-tyske sosialdemokra</w:t>
      </w:r>
      <w:r w:rsidR="00750296">
        <w:rPr>
          <w:lang w:val="nb-NO"/>
        </w:rPr>
        <w:t>tene hadde i det tysk</w:t>
      </w:r>
      <w:del w:id="14" w:author="boa" w:date="2016-02-23T07:07:00Z">
        <w:r w:rsidR="00750296" w:rsidDel="00715044">
          <w:rPr>
            <w:lang w:val="nb-NO"/>
          </w:rPr>
          <w:delText>-</w:delText>
        </w:r>
      </w:del>
      <w:r w:rsidR="00750296">
        <w:rPr>
          <w:lang w:val="nb-NO"/>
        </w:rPr>
        <w:t xml:space="preserve">språklige </w:t>
      </w:r>
      <w:r>
        <w:rPr>
          <w:lang w:val="nb-NO"/>
        </w:rPr>
        <w:t>grenseområdet, ville det være et na</w:t>
      </w:r>
      <w:r w:rsidR="00CE3A35">
        <w:rPr>
          <w:lang w:val="nb-NO"/>
        </w:rPr>
        <w:t xml:space="preserve">turlig sted å være i eksil på. </w:t>
      </w:r>
      <w:r>
        <w:rPr>
          <w:lang w:val="nb-NO"/>
        </w:rPr>
        <w:t>Og</w:t>
      </w:r>
      <w:r w:rsidR="00F82E8B">
        <w:rPr>
          <w:lang w:val="nb-NO"/>
        </w:rPr>
        <w:t>så Norge og Sverige åpnet sine dører</w:t>
      </w:r>
      <w:r>
        <w:rPr>
          <w:lang w:val="nb-NO"/>
        </w:rPr>
        <w:t xml:space="preserve"> for politiske flyktninge</w:t>
      </w:r>
      <w:r w:rsidR="005D6C35">
        <w:rPr>
          <w:lang w:val="nb-NO"/>
        </w:rPr>
        <w:t xml:space="preserve">r. Mer forutseende søkte allerede i begynnelsen av Hitler-regimet opphold i USA og i andre oversjøiske land. Storbritannias strenge innvandringsbestemmelser utelukket i praksis et eksil der. </w:t>
      </w:r>
    </w:p>
    <w:p w:rsidR="007B4B99" w:rsidRPr="00E9111A" w:rsidDel="00620E5A" w:rsidRDefault="007B4B99">
      <w:pPr>
        <w:rPr>
          <w:del w:id="15" w:author="boa" w:date="2016-02-23T10:18:00Z"/>
          <w:lang w:val="nb-NO"/>
        </w:rPr>
        <w:pPrChange w:id="16" w:author="boa" w:date="2016-02-23T10:13:00Z">
          <w:pPr>
            <w:pStyle w:val="Rentekst"/>
          </w:pPr>
        </w:pPrChange>
      </w:pPr>
    </w:p>
    <w:p w:rsidR="007B4B99" w:rsidRPr="00F2545C" w:rsidRDefault="005D6C35">
      <w:pPr>
        <w:rPr>
          <w:lang w:val="nb-NO"/>
        </w:rPr>
        <w:pPrChange w:id="17" w:author="boa" w:date="2016-02-23T10:13:00Z">
          <w:pPr>
            <w:pStyle w:val="Rentekst"/>
          </w:pPr>
        </w:pPrChange>
      </w:pPr>
      <w:r>
        <w:rPr>
          <w:lang w:val="nb-NO"/>
        </w:rPr>
        <w:t>Borgerkrigen i februar 1934 tvang mange østerrikske sosialister i landflyktighet. For dem var Tsjekkoslovakia det viktigste tilfluktsland. Etter innlemmelsen av Østerrike i Das Reich lå imidlertid Tsjekkoslovakia i sterkere grad i Hitlers skuddlinje.</w:t>
      </w:r>
      <w:r w:rsidR="00CB1632">
        <w:rPr>
          <w:lang w:val="nb-NO"/>
        </w:rPr>
        <w:t xml:space="preserve"> </w:t>
      </w:r>
      <w:r w:rsidR="00F2545C">
        <w:rPr>
          <w:lang w:val="nb-NO"/>
        </w:rPr>
        <w:t>München-avtalen, som trådte i kraft i oktober 1938</w:t>
      </w:r>
      <w:ins w:id="18" w:author="boa" w:date="2016-02-23T07:08:00Z">
        <w:r w:rsidR="00715044">
          <w:rPr>
            <w:lang w:val="nb-NO"/>
          </w:rPr>
          <w:t>,</w:t>
        </w:r>
      </w:ins>
      <w:r w:rsidR="00F2545C">
        <w:rPr>
          <w:lang w:val="nb-NO"/>
        </w:rPr>
        <w:t xml:space="preserve"> ødela den demokratiske sosialismens siste bastion i Sentral-Europa, og ble en tragisk slutt på motstanden fra de tyske sosialdemokrater som befant seg i landet. Mer enn seks tusen sudet-tyske sosialdemokrater betalte sin frihetstrang og sin troskap for </w:t>
      </w:r>
      <w:r w:rsidR="00F2545C">
        <w:rPr>
          <w:lang w:val="nb-NO"/>
        </w:rPr>
        <w:t>demokratiet med pinefulle opphold i Gestapofengsler og konsentrasjonsleirer, slik det også hadde skjedd med deres meningsfeller i Tyskland og Østerrike.</w:t>
      </w:r>
      <w:r w:rsidR="00BA0E39">
        <w:rPr>
          <w:lang w:val="nb-NO"/>
        </w:rPr>
        <w:t xml:space="preserve"> Etter </w:t>
      </w:r>
      <w:r w:rsidR="007B4B99" w:rsidRPr="00D17A40">
        <w:rPr>
          <w:lang w:val="nb-NO"/>
        </w:rPr>
        <w:t xml:space="preserve">1938/39 </w:t>
      </w:r>
      <w:r w:rsidR="00BA0E39">
        <w:rPr>
          <w:lang w:val="nb-NO"/>
        </w:rPr>
        <w:t>var det ikke like enkelt å krysse Tsjekkoslovakias grense – mot Polen – det skjedde unntaksvis og illegalt, klarte det nedlagte partiet å hjelpe mer enn 3000 truede tilhengere og funksjonærer til det frie utland</w:t>
      </w:r>
      <w:r w:rsidR="007B4B99" w:rsidRPr="00D17A40">
        <w:rPr>
          <w:lang w:val="nb-NO"/>
        </w:rPr>
        <w:t xml:space="preserve">. </w:t>
      </w:r>
      <w:r w:rsidR="00BA0E39">
        <w:rPr>
          <w:lang w:val="nb-NO"/>
        </w:rPr>
        <w:t>Dette var en organisert emigrasjon</w:t>
      </w:r>
      <w:r w:rsidR="00F51E28">
        <w:rPr>
          <w:lang w:val="nb-NO"/>
        </w:rPr>
        <w:t>,</w:t>
      </w:r>
      <w:r w:rsidR="007B4B99" w:rsidRPr="00A0560B">
        <w:rPr>
          <w:lang w:val="nb-NO"/>
        </w:rPr>
        <w:t xml:space="preserve"> </w:t>
      </w:r>
      <w:r w:rsidR="00F51E28">
        <w:rPr>
          <w:lang w:val="nb-NO"/>
        </w:rPr>
        <w:t>for hver som skulle</w:t>
      </w:r>
      <w:r w:rsidR="00DA4F49">
        <w:rPr>
          <w:lang w:val="nb-NO"/>
        </w:rPr>
        <w:t xml:space="preserve"> reddes, måtte pass, innreisetillatelse og visum sørges for.</w:t>
      </w:r>
      <w:r w:rsidR="007B4B99" w:rsidRPr="00D17A40">
        <w:rPr>
          <w:lang w:val="nb-NO"/>
        </w:rPr>
        <w:t xml:space="preserve"> D</w:t>
      </w:r>
      <w:r w:rsidR="00DA4F49">
        <w:rPr>
          <w:lang w:val="nb-NO"/>
        </w:rPr>
        <w:t>en største gruppen kom til England, til dels med den hensikt å reise videre til Canada eller Latin-Amerika, rundt 600 til de skandinaviske land</w:t>
      </w:r>
      <w:r w:rsidR="007B4B99" w:rsidRPr="00A0560B">
        <w:rPr>
          <w:lang w:val="nb-NO"/>
        </w:rPr>
        <w:t>, d</w:t>
      </w:r>
      <w:r w:rsidR="0048050C">
        <w:rPr>
          <w:lang w:val="nb-NO"/>
        </w:rPr>
        <w:t>erav mer enn halvparten i Sverige</w:t>
      </w:r>
      <w:r w:rsidR="007B4B99" w:rsidRPr="00A0560B">
        <w:rPr>
          <w:lang w:val="nb-NO"/>
        </w:rPr>
        <w:t>.</w:t>
      </w:r>
      <w:r w:rsidR="00165273" w:rsidRPr="00A0560B">
        <w:rPr>
          <w:lang w:val="nb-NO"/>
        </w:rPr>
        <w:t xml:space="preserve"> </w:t>
      </w:r>
      <w:r w:rsidR="0048050C">
        <w:rPr>
          <w:lang w:val="nb-NO"/>
        </w:rPr>
        <w:t>Naturligvis var også flyktninger fra Tyskland og Østerrike tvunget til å finne et nytt eksil-land.</w:t>
      </w:r>
      <w:r w:rsidR="00CB1632">
        <w:rPr>
          <w:lang w:val="nb-NO"/>
        </w:rPr>
        <w:t xml:space="preserve"> </w:t>
      </w:r>
      <w:r w:rsidR="00A30B60" w:rsidRPr="00A30B60">
        <w:rPr>
          <w:lang w:val="nb-NO"/>
        </w:rPr>
        <w:t xml:space="preserve">Om livet i landflyktigheten hersker fortsatt noen misforståelser. </w:t>
      </w:r>
      <w:r w:rsidR="00A30B60">
        <w:rPr>
          <w:lang w:val="nb-NO"/>
        </w:rPr>
        <w:t xml:space="preserve">Vi satt ikke rundt kjøttgrytene i de frie land. Enhver landflyktighet er full av problemer. Verre enn materiell nød og en midlertidig internering virket bevisstheten om nederlaget, tap av hjemmet og påtvunget uvirksomhet deprimerende. </w:t>
      </w:r>
      <w:r w:rsidR="00955402" w:rsidRPr="00A30B60">
        <w:rPr>
          <w:lang w:val="nb-NO"/>
        </w:rPr>
        <w:t>Men det fantes hjelp</w:t>
      </w:r>
      <w:r w:rsidR="007B4B99" w:rsidRPr="00A30B60">
        <w:rPr>
          <w:lang w:val="nb-NO"/>
        </w:rPr>
        <w:t xml:space="preserve">. </w:t>
      </w:r>
      <w:r w:rsidR="00A30B60" w:rsidRPr="00A30B60">
        <w:rPr>
          <w:lang w:val="nb-NO"/>
        </w:rPr>
        <w:t xml:space="preserve">Den var best organisert </w:t>
      </w:r>
      <w:ins w:id="19" w:author="boa" w:date="2016-02-23T07:09:00Z">
        <w:r w:rsidR="00715044">
          <w:rPr>
            <w:lang w:val="nb-NO"/>
          </w:rPr>
          <w:t>i</w:t>
        </w:r>
      </w:ins>
      <w:del w:id="20" w:author="boa" w:date="2016-02-23T07:09:00Z">
        <w:r w:rsidR="00A30B60" w:rsidRPr="00A30B60" w:rsidDel="00715044">
          <w:rPr>
            <w:lang w:val="nb-NO"/>
          </w:rPr>
          <w:delText>I</w:delText>
        </w:r>
      </w:del>
      <w:r w:rsidR="00A30B60" w:rsidRPr="00A30B60">
        <w:rPr>
          <w:lang w:val="nb-NO"/>
        </w:rPr>
        <w:t xml:space="preserve"> de skandinaviske land.</w:t>
      </w:r>
      <w:r w:rsidR="00DB06BA">
        <w:rPr>
          <w:lang w:val="nb-NO"/>
        </w:rPr>
        <w:t xml:space="preserve"> </w:t>
      </w:r>
      <w:r w:rsidR="007B4B99" w:rsidRPr="00955402">
        <w:rPr>
          <w:lang w:val="nb-NO"/>
        </w:rPr>
        <w:t>D</w:t>
      </w:r>
      <w:r w:rsidR="00955402">
        <w:rPr>
          <w:lang w:val="nb-NO"/>
        </w:rPr>
        <w:t>en nordis</w:t>
      </w:r>
      <w:r w:rsidR="00955402" w:rsidRPr="00955402">
        <w:rPr>
          <w:lang w:val="nb-NO"/>
        </w:rPr>
        <w:t xml:space="preserve">ke </w:t>
      </w:r>
      <w:r w:rsidR="00955402">
        <w:rPr>
          <w:lang w:val="nb-NO"/>
        </w:rPr>
        <w:t>arbeiderbevegelse og andre demokratiske krefters solidaritet og hjelpevilje var forbilledlig.</w:t>
      </w:r>
      <w:ins w:id="21" w:author="boa" w:date="2016-02-23T07:09:00Z">
        <w:r w:rsidR="00715044">
          <w:rPr>
            <w:lang w:val="nb-NO"/>
          </w:rPr>
          <w:t xml:space="preserve"> </w:t>
        </w:r>
      </w:ins>
      <w:del w:id="22" w:author="boa" w:date="2016-02-23T07:09:00Z">
        <w:r w:rsidR="007B4B99" w:rsidRPr="00955402" w:rsidDel="00715044">
          <w:rPr>
            <w:lang w:val="nb-NO"/>
          </w:rPr>
          <w:delText>.</w:delText>
        </w:r>
      </w:del>
      <w:r w:rsidR="00955402">
        <w:rPr>
          <w:lang w:val="nb-NO"/>
        </w:rPr>
        <w:t xml:space="preserve">Ingen måtte sulte eller leve i ensomhet, og i 1940 </w:t>
      </w:r>
      <w:r w:rsidR="00DB06BA">
        <w:rPr>
          <w:lang w:val="nb-NO"/>
        </w:rPr>
        <w:t xml:space="preserve">var det til og med mulig å løse </w:t>
      </w:r>
      <w:r w:rsidR="00955402">
        <w:rPr>
          <w:lang w:val="nb-NO"/>
        </w:rPr>
        <w:t>boligproblemet</w:t>
      </w:r>
      <w:r w:rsidR="007B4B99" w:rsidRPr="00955402">
        <w:rPr>
          <w:lang w:val="nb-NO"/>
        </w:rPr>
        <w:t xml:space="preserve">. </w:t>
      </w:r>
      <w:r w:rsidR="00955402">
        <w:rPr>
          <w:lang w:val="nb-NO"/>
        </w:rPr>
        <w:t>Understøttelsen i Sverige, som ble administrert av fagforeningene og sosialdemokratenes flyktning</w:t>
      </w:r>
      <w:r w:rsidR="00CD6BDB">
        <w:rPr>
          <w:lang w:val="nb-NO"/>
        </w:rPr>
        <w:t>e</w:t>
      </w:r>
      <w:r w:rsidR="00955402">
        <w:rPr>
          <w:lang w:val="nb-NO"/>
        </w:rPr>
        <w:t>komite, tilsvarte arbeidsledighetsbidraget. Det rakk til en beskjeden eksistens</w:t>
      </w:r>
      <w:r w:rsidR="007B4B99" w:rsidRPr="00D17A40">
        <w:rPr>
          <w:lang w:val="nb-NO"/>
        </w:rPr>
        <w:t>.</w:t>
      </w:r>
      <w:r w:rsidR="00F2545C" w:rsidRPr="00F2545C">
        <w:rPr>
          <w:lang w:val="nb-NO"/>
        </w:rPr>
        <w:t xml:space="preserve"> </w:t>
      </w:r>
      <w:r w:rsidR="007B4B99" w:rsidRPr="00BB6E03">
        <w:rPr>
          <w:lang w:val="nb-NO"/>
        </w:rPr>
        <w:t>I</w:t>
      </w:r>
      <w:r w:rsidR="00955402">
        <w:rPr>
          <w:lang w:val="nb-NO"/>
        </w:rPr>
        <w:t xml:space="preserve"> </w:t>
      </w:r>
      <w:r w:rsidR="00BB6E03" w:rsidRPr="00BB6E03">
        <w:rPr>
          <w:lang w:val="nb-NO"/>
        </w:rPr>
        <w:t>Sverige m</w:t>
      </w:r>
      <w:del w:id="23" w:author="boa" w:date="2016-02-23T07:09:00Z">
        <w:r w:rsidR="00BB6E03" w:rsidRPr="00BB6E03" w:rsidDel="00715044">
          <w:rPr>
            <w:lang w:val="nb-NO"/>
          </w:rPr>
          <w:delText>a</w:delText>
        </w:r>
      </w:del>
      <w:ins w:id="24" w:author="boa" w:date="2016-02-23T07:09:00Z">
        <w:r w:rsidR="00715044">
          <w:rPr>
            <w:lang w:val="nb-NO"/>
          </w:rPr>
          <w:t>å</w:t>
        </w:r>
      </w:ins>
      <w:r w:rsidR="00BB6E03" w:rsidRPr="00BB6E03">
        <w:rPr>
          <w:lang w:val="nb-NO"/>
        </w:rPr>
        <w:t xml:space="preserve">tte oppholdstillatelsen fornyes hver sjette måned, og en forutsetning </w:t>
      </w:r>
      <w:r w:rsidR="00BB6E03">
        <w:rPr>
          <w:lang w:val="nb-NO"/>
        </w:rPr>
        <w:t>var at utlendingene avsto fra enhver form for politisk propaganda i vertslandet.</w:t>
      </w:r>
    </w:p>
    <w:p w:rsidR="007B4B99" w:rsidRPr="00D17A40" w:rsidDel="00620E5A" w:rsidRDefault="007B4B99">
      <w:pPr>
        <w:rPr>
          <w:del w:id="25" w:author="boa" w:date="2016-02-23T10:18:00Z"/>
          <w:lang w:val="nb-NO"/>
        </w:rPr>
        <w:pPrChange w:id="26" w:author="boa" w:date="2016-02-23T10:13:00Z">
          <w:pPr>
            <w:pStyle w:val="Rentekst"/>
          </w:pPr>
        </w:pPrChange>
      </w:pPr>
    </w:p>
    <w:p w:rsidR="007B4B99" w:rsidRPr="00D17A40" w:rsidRDefault="007B4B99">
      <w:pPr>
        <w:rPr>
          <w:lang w:val="nb-NO"/>
        </w:rPr>
        <w:pPrChange w:id="27" w:author="boa" w:date="2016-02-23T10:13:00Z">
          <w:pPr>
            <w:pStyle w:val="Rentekst"/>
          </w:pPr>
        </w:pPrChange>
      </w:pPr>
      <w:r w:rsidRPr="00D17A40">
        <w:rPr>
          <w:lang w:val="nb-NO"/>
        </w:rPr>
        <w:t>S</w:t>
      </w:r>
      <w:r w:rsidR="00221AF7">
        <w:rPr>
          <w:lang w:val="nb-NO"/>
        </w:rPr>
        <w:t xml:space="preserve">verige var utsett til å ta imot titusener av flyktninger. Etter Hitlers overfall på Polen og </w:t>
      </w:r>
      <w:r w:rsidR="00221AF7">
        <w:rPr>
          <w:lang w:val="nb-NO"/>
        </w:rPr>
        <w:lastRenderedPageBreak/>
        <w:t xml:space="preserve">den påfølgende deling mellom Hitler og Stalin, forsøkte flere polakker og baltiske forfulgte å komme til Sverige. En anselig gruppe østerrikere hadde kommet seg til Norden. Til Sverige kom også noen rikstyske. Overfallet på Danmark og Norge av </w:t>
      </w:r>
      <w:r w:rsidRPr="00D17A40">
        <w:rPr>
          <w:lang w:val="nb-NO"/>
        </w:rPr>
        <w:t xml:space="preserve">9. April 1940 </w:t>
      </w:r>
      <w:r w:rsidR="00221AF7">
        <w:rPr>
          <w:lang w:val="nb-NO"/>
        </w:rPr>
        <w:t>tvang på ny de emigranter som var i disse stater på flukt, sammen med et stort antall av både nordmenn og dansker.</w:t>
      </w:r>
      <w:r w:rsidRPr="00D17A40">
        <w:rPr>
          <w:lang w:val="nb-NO"/>
        </w:rPr>
        <w:t xml:space="preserve"> (</w:t>
      </w:r>
      <w:r w:rsidR="00D222F4">
        <w:rPr>
          <w:lang w:val="nb-NO"/>
        </w:rPr>
        <w:t>Hvordan stadig flere mennesker ble truet, kan illustreres med et eksempel: Etter 20. juli 1944 klarte tidligere områdesekretær i SPD Willi Jesse fra Rostock, aktiv i motstandsbevegelsen, å flykte til Sverige via Danmark. I</w:t>
      </w:r>
      <w:r w:rsidRPr="00D17A40">
        <w:rPr>
          <w:lang w:val="nb-NO"/>
        </w:rPr>
        <w:t xml:space="preserve"> K</w:t>
      </w:r>
      <w:r w:rsidR="00D222F4">
        <w:rPr>
          <w:lang w:val="nb-NO"/>
        </w:rPr>
        <w:t xml:space="preserve">øbenhavn </w:t>
      </w:r>
      <w:del w:id="28" w:author="boa" w:date="2016-02-23T07:10:00Z">
        <w:r w:rsidR="00D222F4" w:rsidDel="00715044">
          <w:rPr>
            <w:lang w:val="nb-NO"/>
          </w:rPr>
          <w:delText>m</w:delText>
        </w:r>
      </w:del>
      <w:ins w:id="29" w:author="boa" w:date="2016-02-23T07:10:00Z">
        <w:r w:rsidR="00715044">
          <w:rPr>
            <w:lang w:val="nb-NO"/>
          </w:rPr>
          <w:t>b</w:t>
        </w:r>
      </w:ins>
      <w:r w:rsidR="00D222F4">
        <w:rPr>
          <w:lang w:val="nb-NO"/>
        </w:rPr>
        <w:t>le han mottatt av den danske Oluf Carlsson</w:t>
      </w:r>
      <w:r w:rsidRPr="00D17A40">
        <w:rPr>
          <w:lang w:val="nb-NO"/>
        </w:rPr>
        <w:t xml:space="preserve">. </w:t>
      </w:r>
      <w:r w:rsidR="00D222F4" w:rsidRPr="00D222F4">
        <w:rPr>
          <w:lang w:val="nb-NO"/>
        </w:rPr>
        <w:t>Da</w:t>
      </w:r>
      <w:r w:rsidRPr="00D222F4">
        <w:rPr>
          <w:lang w:val="nb-NO"/>
        </w:rPr>
        <w:t xml:space="preserve"> Gestapo </w:t>
      </w:r>
      <w:r w:rsidR="000C36DA">
        <w:rPr>
          <w:lang w:val="nb-NO"/>
        </w:rPr>
        <w:t>oppdaget</w:t>
      </w:r>
      <w:r w:rsidR="00D222F4">
        <w:rPr>
          <w:lang w:val="nb-NO"/>
        </w:rPr>
        <w:t xml:space="preserve"> dett</w:t>
      </w:r>
      <w:r w:rsidR="000C36DA">
        <w:rPr>
          <w:lang w:val="nb-NO"/>
        </w:rPr>
        <w:t xml:space="preserve">e </w:t>
      </w:r>
      <w:r w:rsidR="00D222F4">
        <w:rPr>
          <w:lang w:val="nb-NO"/>
        </w:rPr>
        <w:t>og jaktet på Jesse, måtte Carlsson og hans kone et par uker senere også flykte til Sverig</w:t>
      </w:r>
      <w:r w:rsidRPr="00D222F4">
        <w:rPr>
          <w:lang w:val="nb-NO"/>
        </w:rPr>
        <w:t>e</w:t>
      </w:r>
      <w:r w:rsidR="00D222F4">
        <w:rPr>
          <w:lang w:val="nb-NO"/>
        </w:rPr>
        <w:t>.</w:t>
      </w:r>
      <w:r w:rsidRPr="00D222F4">
        <w:rPr>
          <w:lang w:val="nb-NO"/>
        </w:rPr>
        <w:t xml:space="preserve">) </w:t>
      </w:r>
      <w:r w:rsidR="00221AF7" w:rsidRPr="00221AF7">
        <w:rPr>
          <w:lang w:val="nb-NO"/>
        </w:rPr>
        <w:t>Tidligere hadde Vinterkrigen</w:t>
      </w:r>
      <w:r w:rsidR="00221AF7">
        <w:rPr>
          <w:lang w:val="nb-NO"/>
        </w:rPr>
        <w:t xml:space="preserve"> 1939-40 tvunget emigrantene i Finland over i Sverige.</w:t>
      </w:r>
      <w:r w:rsidR="00073D41">
        <w:rPr>
          <w:lang w:val="nb-NO"/>
        </w:rPr>
        <w:t xml:space="preserve"> Da Hitler ga ordre om å ta de danske jødene, ble motstandsbevegelsen varslet av tyske kontaktpersoner, og fikk fraktet flere hundre jøder til Sverige over Øresund. Mange danske patrioter slo følge med dem.</w:t>
      </w:r>
      <w:r w:rsidR="00221AF7" w:rsidRPr="00D17A40">
        <w:rPr>
          <w:lang w:val="nb-NO"/>
        </w:rPr>
        <w:t xml:space="preserve"> </w:t>
      </w:r>
    </w:p>
    <w:p w:rsidR="007B4B99" w:rsidRPr="00D222F4" w:rsidDel="00620E5A" w:rsidRDefault="007B4B99">
      <w:pPr>
        <w:rPr>
          <w:del w:id="30" w:author="boa" w:date="2016-02-23T10:18:00Z"/>
          <w:lang w:val="nb-NO"/>
        </w:rPr>
        <w:pPrChange w:id="31" w:author="boa" w:date="2016-02-23T10:13:00Z">
          <w:pPr>
            <w:pStyle w:val="Rentekst"/>
          </w:pPr>
        </w:pPrChange>
      </w:pPr>
    </w:p>
    <w:p w:rsidR="00163446" w:rsidRDefault="0099703A">
      <w:pPr>
        <w:rPr>
          <w:lang w:val="nb-NO"/>
        </w:rPr>
        <w:pPrChange w:id="32" w:author="boa" w:date="2016-02-23T10:13:00Z">
          <w:pPr>
            <w:pStyle w:val="Rentekst"/>
          </w:pPr>
        </w:pPrChange>
      </w:pPr>
      <w:r w:rsidRPr="0099703A">
        <w:rPr>
          <w:lang w:val="nb-NO"/>
        </w:rPr>
        <w:t>Halvparten av de norske jødene klarte å komme seg til Sverige.</w:t>
      </w:r>
      <w:r w:rsidR="00073D41">
        <w:rPr>
          <w:lang w:val="nb-NO"/>
        </w:rPr>
        <w:t xml:space="preserve"> </w:t>
      </w:r>
      <w:r w:rsidR="00006686">
        <w:rPr>
          <w:lang w:val="nb-NO"/>
        </w:rPr>
        <w:t>Emigrantenes sosiale situasjon forbedret seg etter hvert. Sverige trengte arbeidskraft. Den militære beredskap på rundt 500</w:t>
      </w:r>
      <w:r w:rsidR="00651D05">
        <w:rPr>
          <w:lang w:val="nb-NO"/>
        </w:rPr>
        <w:t xml:space="preserve"> </w:t>
      </w:r>
      <w:r w:rsidR="00006686">
        <w:rPr>
          <w:lang w:val="nb-NO"/>
        </w:rPr>
        <w:t>000 mann og landets opprustning gjorde det mulig for mange emigranter å finne arbeid</w:t>
      </w:r>
      <w:r w:rsidR="00CD6BDB">
        <w:rPr>
          <w:lang w:val="nb-NO"/>
        </w:rPr>
        <w:t xml:space="preserve">. </w:t>
      </w:r>
      <w:r w:rsidR="00DB06BA" w:rsidRPr="00DB06BA">
        <w:rPr>
          <w:lang w:val="nb-NO"/>
        </w:rPr>
        <w:t xml:space="preserve">Til å begynne med land- og skogsarbeid, senere også </w:t>
      </w:r>
      <w:r w:rsidR="00DB06BA">
        <w:rPr>
          <w:lang w:val="nb-NO"/>
        </w:rPr>
        <w:t>i</w:t>
      </w:r>
      <w:r w:rsidR="00DB06BA" w:rsidRPr="00DB06BA">
        <w:rPr>
          <w:lang w:val="nb-NO"/>
        </w:rPr>
        <w:t xml:space="preserve"> fabrikker</w:t>
      </w:r>
      <w:r w:rsidR="00DB06BA">
        <w:rPr>
          <w:lang w:val="nb-NO"/>
        </w:rPr>
        <w:t>, og når man behersket språket, også i kontorer, som ga tilgang til næringslivet. Emigrantene hadde for lengst pakket ut koffertene, og livssituasjonen var på vei til å normaliseres.</w:t>
      </w:r>
      <w:r w:rsidR="00CE3A35">
        <w:rPr>
          <w:lang w:val="nb-NO"/>
        </w:rPr>
        <w:t xml:space="preserve"> </w:t>
      </w:r>
      <w:r w:rsidR="008E6585" w:rsidRPr="008E6585">
        <w:rPr>
          <w:lang w:val="nb-NO"/>
        </w:rPr>
        <w:t>Emigrantene i</w:t>
      </w:r>
      <w:r w:rsidR="00186845">
        <w:rPr>
          <w:lang w:val="nb-NO"/>
        </w:rPr>
        <w:t xml:space="preserve"> Sverige – overveiende politisk aktive</w:t>
      </w:r>
      <w:r w:rsidR="008E6585" w:rsidRPr="008E6585">
        <w:rPr>
          <w:lang w:val="nb-NO"/>
        </w:rPr>
        <w:t xml:space="preserve"> mennesker – fant </w:t>
      </w:r>
      <w:r w:rsidR="008E6585">
        <w:rPr>
          <w:lang w:val="nb-NO"/>
        </w:rPr>
        <w:t>forbudet mo</w:t>
      </w:r>
      <w:r w:rsidR="008E6585" w:rsidRPr="008E6585">
        <w:rPr>
          <w:lang w:val="nb-NO"/>
        </w:rPr>
        <w:t>t åpen politisk aktivitet svært trykkende.</w:t>
      </w:r>
      <w:r w:rsidR="008E6585">
        <w:rPr>
          <w:lang w:val="nb-NO"/>
        </w:rPr>
        <w:t xml:space="preserve"> Men det må sies at den svenske regjering, på tross av de innskrenkninger nøytralit</w:t>
      </w:r>
      <w:r w:rsidR="00573CCB">
        <w:rPr>
          <w:lang w:val="nb-NO"/>
        </w:rPr>
        <w:t xml:space="preserve">eten forlangte, </w:t>
      </w:r>
      <w:r w:rsidR="00573CCB">
        <w:rPr>
          <w:lang w:val="nb-NO"/>
        </w:rPr>
        <w:t xml:space="preserve">opptrådte </w:t>
      </w:r>
      <w:r w:rsidR="008E6585">
        <w:rPr>
          <w:lang w:val="nb-NO"/>
        </w:rPr>
        <w:t>stor</w:t>
      </w:r>
      <w:r w:rsidR="00573CCB">
        <w:rPr>
          <w:lang w:val="nb-NO"/>
        </w:rPr>
        <w:t>slagent. Innenriks- og sosialminister Gustav Möller, en internasjonal sosialdemokrat av beste sort, holdt en beskyttende hånd over nazidiktaturets forfulgte.</w:t>
      </w:r>
      <w:r w:rsidR="007B4B99" w:rsidRPr="00D17A40">
        <w:rPr>
          <w:lang w:val="nb-NO"/>
        </w:rPr>
        <w:t xml:space="preserve"> </w:t>
      </w:r>
      <w:r w:rsidR="001E560C">
        <w:rPr>
          <w:lang w:val="nb-NO"/>
        </w:rPr>
        <w:t>De daværende statssekretærer</w:t>
      </w:r>
      <w:r w:rsidR="007B4B99" w:rsidRPr="00D17A40">
        <w:rPr>
          <w:lang w:val="nb-NO"/>
        </w:rPr>
        <w:t xml:space="preserve"> Tage Erlander,</w:t>
      </w:r>
      <w:r w:rsidR="00573CCB">
        <w:rPr>
          <w:lang w:val="nb-NO"/>
        </w:rPr>
        <w:t xml:space="preserve"> </w:t>
      </w:r>
      <w:r w:rsidR="001E560C">
        <w:rPr>
          <w:lang w:val="nb-NO"/>
        </w:rPr>
        <w:t>Per Nyström og senere</w:t>
      </w:r>
      <w:r w:rsidR="007B4B99" w:rsidRPr="00D17A40">
        <w:rPr>
          <w:lang w:val="nb-NO"/>
        </w:rPr>
        <w:t xml:space="preserve"> Folke </w:t>
      </w:r>
      <w:proofErr w:type="spellStart"/>
      <w:r w:rsidR="007B4B99" w:rsidRPr="00D17A40">
        <w:rPr>
          <w:lang w:val="nb-NO"/>
        </w:rPr>
        <w:t>Thunborg</w:t>
      </w:r>
      <w:proofErr w:type="spellEnd"/>
      <w:r w:rsidR="007B4B99" w:rsidRPr="00D17A40">
        <w:rPr>
          <w:lang w:val="nb-NO"/>
        </w:rPr>
        <w:t xml:space="preserve"> </w:t>
      </w:r>
      <w:r w:rsidR="001E560C">
        <w:rPr>
          <w:lang w:val="nb-NO"/>
        </w:rPr>
        <w:t>fulgte sin ministers eksempel</w:t>
      </w:r>
      <w:r w:rsidR="007B4B99" w:rsidRPr="00D17A40">
        <w:rPr>
          <w:lang w:val="nb-NO"/>
        </w:rPr>
        <w:t>.</w:t>
      </w:r>
      <w:r w:rsidR="001E560C">
        <w:rPr>
          <w:lang w:val="nb-NO"/>
        </w:rPr>
        <w:t xml:space="preserve"> </w:t>
      </w:r>
      <w:r w:rsidR="001E560C" w:rsidRPr="00BA0E39">
        <w:rPr>
          <w:lang w:val="nb-NO"/>
        </w:rPr>
        <w:t>Axel Strand, Emil Wallin og</w:t>
      </w:r>
      <w:r w:rsidR="007B4B99" w:rsidRPr="00BA0E39">
        <w:rPr>
          <w:lang w:val="nb-NO"/>
        </w:rPr>
        <w:t xml:space="preserve"> Axel </w:t>
      </w:r>
      <w:proofErr w:type="spellStart"/>
      <w:r w:rsidR="007B4B99" w:rsidRPr="00BA0E39">
        <w:rPr>
          <w:lang w:val="nb-NO"/>
        </w:rPr>
        <w:t>Granath</w:t>
      </w:r>
      <w:proofErr w:type="spellEnd"/>
      <w:r w:rsidR="007B4B99" w:rsidRPr="00BA0E39">
        <w:rPr>
          <w:lang w:val="nb-NO"/>
        </w:rPr>
        <w:t xml:space="preserve"> </w:t>
      </w:r>
      <w:r w:rsidR="00CB1632">
        <w:rPr>
          <w:lang w:val="nb-NO"/>
        </w:rPr>
        <w:t>overtok</w:t>
      </w:r>
      <w:r w:rsidR="00573CCB">
        <w:rPr>
          <w:lang w:val="nb-NO"/>
        </w:rPr>
        <w:t xml:space="preserve"> ansvaret for emigrantene i forhold til fagforeningene og de svenske sosialdemokratene. Sammenkomster for de enkelte emigrantgruppene som to</w:t>
      </w:r>
      <w:del w:id="33" w:author="boa" w:date="2016-02-23T07:11:00Z">
        <w:r w:rsidR="00573CCB" w:rsidDel="00AD69A0">
          <w:rPr>
            <w:lang w:val="nb-NO"/>
          </w:rPr>
          <w:delText>l</w:delText>
        </w:r>
      </w:del>
      <w:ins w:id="34" w:author="boa" w:date="2016-02-23T07:11:00Z">
        <w:r w:rsidR="00AD69A0">
          <w:rPr>
            <w:lang w:val="nb-NO"/>
          </w:rPr>
          <w:t>k</w:t>
        </w:r>
      </w:ins>
      <w:r w:rsidR="00573CCB">
        <w:rPr>
          <w:lang w:val="nb-NO"/>
        </w:rPr>
        <w:t xml:space="preserve"> seg av interne forhold ble arrangert, likeså politisk skolerings- og oppklaringsarbeid, hvor også menge svenske venner deltok. </w:t>
      </w:r>
      <w:r w:rsidR="007B4B99" w:rsidRPr="00D17A40">
        <w:rPr>
          <w:lang w:val="nb-NO"/>
        </w:rPr>
        <w:t>M</w:t>
      </w:r>
      <w:r w:rsidR="00163446">
        <w:rPr>
          <w:lang w:val="nb-NO"/>
        </w:rPr>
        <w:t>eldingsblad og andre trykksaker kunne bli utgitt,</w:t>
      </w:r>
    </w:p>
    <w:p w:rsidR="00163446" w:rsidDel="00620E5A" w:rsidRDefault="00163446">
      <w:pPr>
        <w:rPr>
          <w:del w:id="35" w:author="boa" w:date="2016-02-23T10:18:00Z"/>
          <w:lang w:val="nb-NO"/>
        </w:rPr>
        <w:pPrChange w:id="36" w:author="boa" w:date="2016-02-23T10:13:00Z">
          <w:pPr>
            <w:pStyle w:val="Rentekst"/>
          </w:pPr>
        </w:pPrChange>
      </w:pPr>
    </w:p>
    <w:p w:rsidR="00CD1BF2" w:rsidRDefault="00163446">
      <w:pPr>
        <w:rPr>
          <w:lang w:val="nb-NO"/>
        </w:rPr>
        <w:pPrChange w:id="37" w:author="boa" w:date="2016-02-23T10:13:00Z">
          <w:pPr>
            <w:pStyle w:val="Rentekst"/>
          </w:pPr>
        </w:pPrChange>
      </w:pPr>
      <w:r w:rsidRPr="00573CCB">
        <w:rPr>
          <w:lang w:val="nb-NO"/>
        </w:rPr>
        <w:t xml:space="preserve"> </w:t>
      </w:r>
      <w:r w:rsidR="00726674" w:rsidRPr="00726674">
        <w:rPr>
          <w:lang w:val="nb-NO"/>
        </w:rPr>
        <w:t>D</w:t>
      </w:r>
      <w:r w:rsidR="00726674">
        <w:rPr>
          <w:lang w:val="nb-NO"/>
        </w:rPr>
        <w:t>e sos</w:t>
      </w:r>
      <w:r w:rsidR="007B4B99" w:rsidRPr="00726674">
        <w:rPr>
          <w:lang w:val="nb-NO"/>
        </w:rPr>
        <w:t>ialistis</w:t>
      </w:r>
      <w:r w:rsidR="00726674">
        <w:rPr>
          <w:lang w:val="nb-NO"/>
        </w:rPr>
        <w:t>ke e</w:t>
      </w:r>
      <w:r w:rsidR="007B4B99" w:rsidRPr="00726674">
        <w:rPr>
          <w:lang w:val="nb-NO"/>
        </w:rPr>
        <w:t>migranten</w:t>
      </w:r>
      <w:r w:rsidR="00726674">
        <w:rPr>
          <w:lang w:val="nb-NO"/>
        </w:rPr>
        <w:t>e oppfattet seg som Hitler-motstandere og utnyttet alle muligheter</w:t>
      </w:r>
      <w:r w:rsidR="007B4B99" w:rsidRPr="00726674">
        <w:rPr>
          <w:lang w:val="nb-NO"/>
        </w:rPr>
        <w:t xml:space="preserve"> </w:t>
      </w:r>
      <w:r w:rsidR="00726674">
        <w:rPr>
          <w:lang w:val="nb-NO"/>
        </w:rPr>
        <w:t xml:space="preserve">til å holde kontakt med venner i hjemlandene. Både gi og få informasjon. I enkelttilfeller førte denne illegale aktivitet i Sverige til politietterforskning og rettssaker, mild arrest og ubetydelige straffer, </w:t>
      </w:r>
      <w:r w:rsidR="007B4B99" w:rsidRPr="00D17A40">
        <w:rPr>
          <w:lang w:val="nb-NO"/>
        </w:rPr>
        <w:t>D</w:t>
      </w:r>
      <w:r w:rsidR="00DB4BB4">
        <w:rPr>
          <w:lang w:val="nb-NO"/>
        </w:rPr>
        <w:t>en tyske ambassadør i Stockholm troppet o</w:t>
      </w:r>
      <w:r w:rsidR="00726674">
        <w:rPr>
          <w:lang w:val="nb-NO"/>
        </w:rPr>
        <w:t xml:space="preserve">mtrent daglig opp i det svenske </w:t>
      </w:r>
      <w:r w:rsidR="00DB4BB4">
        <w:rPr>
          <w:lang w:val="nb-NO"/>
        </w:rPr>
        <w:t xml:space="preserve">utenriksdepartementet og protesterte – for øvrig uten virkning – mot den </w:t>
      </w:r>
      <w:r w:rsidR="00651D05">
        <w:rPr>
          <w:lang w:val="nb-NO"/>
        </w:rPr>
        <w:t>«</w:t>
      </w:r>
      <w:r w:rsidR="00DB4BB4">
        <w:rPr>
          <w:lang w:val="nb-NO"/>
        </w:rPr>
        <w:t>emigrant-inspirerte</w:t>
      </w:r>
      <w:r w:rsidR="00651D05">
        <w:rPr>
          <w:lang w:val="nb-NO"/>
        </w:rPr>
        <w:t>»</w:t>
      </w:r>
      <w:r w:rsidR="00DB4BB4">
        <w:rPr>
          <w:lang w:val="nb-NO"/>
        </w:rPr>
        <w:t xml:space="preserve"> holdningen i svensk presse,</w:t>
      </w:r>
      <w:r w:rsidR="00CB1632">
        <w:rPr>
          <w:lang w:val="nb-NO"/>
        </w:rPr>
        <w:t xml:space="preserve"> </w:t>
      </w:r>
    </w:p>
    <w:p w:rsidR="00C64DD1" w:rsidRPr="00C64DD1" w:rsidRDefault="00C64DD1" w:rsidP="00CD1BF2">
      <w:pPr>
        <w:rPr>
          <w:lang w:val="nb-NO"/>
        </w:rPr>
      </w:pPr>
      <w:r w:rsidRPr="00C64DD1">
        <w:rPr>
          <w:lang w:val="nb-NO"/>
        </w:rPr>
        <w:t>Emigrantene var en mangehodet, men samtidig også en samlet enhet.</w:t>
      </w:r>
      <w:r>
        <w:rPr>
          <w:lang w:val="nb-NO"/>
        </w:rPr>
        <w:t xml:space="preserve"> Alle hadde den samme fiende, som måtte fjernes før de kunne reise hjem. Sverige var som et tårn man kunne betrakte alle sider av krigen fra. </w:t>
      </w:r>
      <w:r w:rsidR="0002061F">
        <w:rPr>
          <w:lang w:val="nb-NO"/>
        </w:rPr>
        <w:t>Emigrantenes behov for å diskutere situasjonen ble stadig sterkere.</w:t>
      </w:r>
      <w:r w:rsidRPr="00C64DD1">
        <w:rPr>
          <w:lang w:val="nb-NO"/>
        </w:rPr>
        <w:t xml:space="preserve"> </w:t>
      </w:r>
      <w:r w:rsidR="0002061F">
        <w:rPr>
          <w:lang w:val="nb-NO"/>
        </w:rPr>
        <w:t>I lokalene til det svenske arbeideropplysningsforbundet</w:t>
      </w:r>
      <w:r w:rsidR="005B56D6">
        <w:rPr>
          <w:lang w:val="nb-NO"/>
        </w:rPr>
        <w:t xml:space="preserve"> foregikk ofte heftige debatter. Selv om Hitlermakten hadde lagt under seg halve Europa, tvilte ikke de politiske emigrantene i Stockholm på at de til slutt ville lide et militært nederlag. Det var noe annet som bekymret emigrantene. Hva </w:t>
      </w:r>
      <w:r w:rsidR="005B56D6">
        <w:rPr>
          <w:lang w:val="nb-NO"/>
        </w:rPr>
        <w:lastRenderedPageBreak/>
        <w:t>ville skje etter krigen? Ville de seirende unngå å skape tilstander som atter ville stille verden overfor en mengde uløste problemer?</w:t>
      </w:r>
    </w:p>
    <w:p w:rsidR="007B4B99" w:rsidRPr="00D17A40" w:rsidDel="00620E5A" w:rsidRDefault="007B4B99">
      <w:pPr>
        <w:rPr>
          <w:del w:id="38" w:author="boa" w:date="2016-02-23T10:18:00Z"/>
          <w:lang w:val="nb-NO"/>
        </w:rPr>
        <w:pPrChange w:id="39" w:author="boa" w:date="2016-02-23T10:13:00Z">
          <w:pPr>
            <w:pStyle w:val="Rentekst"/>
          </w:pPr>
        </w:pPrChange>
      </w:pPr>
    </w:p>
    <w:p w:rsidR="007B4B99" w:rsidRPr="00D17A40" w:rsidRDefault="00BE6AB3">
      <w:pPr>
        <w:rPr>
          <w:lang w:val="nb-NO"/>
        </w:rPr>
        <w:pPrChange w:id="40" w:author="boa" w:date="2016-02-23T10:13:00Z">
          <w:pPr>
            <w:pStyle w:val="Rentekst"/>
          </w:pPr>
        </w:pPrChange>
      </w:pPr>
      <w:r>
        <w:rPr>
          <w:lang w:val="nb-NO"/>
        </w:rPr>
        <w:t>I de makter som førte krig mot Hitler (både regjeringer, partier og befolkningen) inntraff en betenkelig forskyvning</w:t>
      </w:r>
      <w:del w:id="41" w:author="boa" w:date="2016-02-23T10:18:00Z">
        <w:r w:rsidDel="00620E5A">
          <w:rPr>
            <w:lang w:val="nb-NO"/>
          </w:rPr>
          <w:delText xml:space="preserve"> </w:delText>
        </w:r>
      </w:del>
      <w:r w:rsidR="007B4B99" w:rsidRPr="00D17A40">
        <w:rPr>
          <w:lang w:val="nb-NO"/>
        </w:rPr>
        <w:t xml:space="preserve"> </w:t>
      </w:r>
      <w:r>
        <w:rPr>
          <w:lang w:val="nb-NO"/>
        </w:rPr>
        <w:t>i stemningen. Dette viste seg tydeligst i England, og denne utviklingen var lett å følge med i fra Sverige.</w:t>
      </w:r>
    </w:p>
    <w:p w:rsidR="007B4B99" w:rsidRPr="00D17A40" w:rsidDel="00620E5A" w:rsidRDefault="007B4B99">
      <w:pPr>
        <w:rPr>
          <w:del w:id="42" w:author="boa" w:date="2016-02-23T10:18:00Z"/>
          <w:lang w:val="nb-NO"/>
        </w:rPr>
        <w:pPrChange w:id="43" w:author="boa" w:date="2016-02-23T10:13:00Z">
          <w:pPr>
            <w:pStyle w:val="Rentekst"/>
          </w:pPr>
        </w:pPrChange>
      </w:pPr>
    </w:p>
    <w:p w:rsidR="00F230B1" w:rsidRDefault="00706B61">
      <w:pPr>
        <w:rPr>
          <w:lang w:val="nb-NO"/>
        </w:rPr>
        <w:pPrChange w:id="44" w:author="boa" w:date="2016-02-23T10:13:00Z">
          <w:pPr>
            <w:pStyle w:val="Rentekst"/>
          </w:pPr>
        </w:pPrChange>
      </w:pPr>
      <w:r>
        <w:rPr>
          <w:lang w:val="nb-NO"/>
        </w:rPr>
        <w:t>Inntil</w:t>
      </w:r>
      <w:r w:rsidR="007B4B99" w:rsidRPr="00706B61">
        <w:rPr>
          <w:lang w:val="nb-NO"/>
        </w:rPr>
        <w:t xml:space="preserve"> 1940 </w:t>
      </w:r>
      <w:r>
        <w:rPr>
          <w:lang w:val="nb-NO"/>
        </w:rPr>
        <w:t>var den offentlige mening i England pr</w:t>
      </w:r>
      <w:r w:rsidR="00A20992">
        <w:rPr>
          <w:lang w:val="nb-NO"/>
        </w:rPr>
        <w:t>eget av en bemerkelsesverdig sa</w:t>
      </w:r>
      <w:r>
        <w:rPr>
          <w:lang w:val="nb-NO"/>
        </w:rPr>
        <w:t>klighet og objektivitet</w:t>
      </w:r>
      <w:r w:rsidR="007B4B99" w:rsidRPr="00706B61">
        <w:rPr>
          <w:lang w:val="nb-NO"/>
        </w:rPr>
        <w:t xml:space="preserve">. </w:t>
      </w:r>
      <w:r w:rsidR="007B4B99" w:rsidRPr="00A20992">
        <w:rPr>
          <w:lang w:val="nb-NO"/>
        </w:rPr>
        <w:t>D</w:t>
      </w:r>
      <w:r w:rsidR="00A20992">
        <w:rPr>
          <w:lang w:val="nb-NO"/>
        </w:rPr>
        <w:t>et kunne jeg personlig</w:t>
      </w:r>
      <w:r w:rsidR="00A20992" w:rsidRPr="00A20992">
        <w:rPr>
          <w:lang w:val="nb-NO"/>
        </w:rPr>
        <w:t xml:space="preserve"> forvisse meg om ved et kort besøk </w:t>
      </w:r>
      <w:r w:rsidR="00A20992">
        <w:rPr>
          <w:lang w:val="nb-NO"/>
        </w:rPr>
        <w:t>i</w:t>
      </w:r>
      <w:r w:rsidR="00A20992" w:rsidRPr="00A20992">
        <w:rPr>
          <w:lang w:val="nb-NO"/>
        </w:rPr>
        <w:t xml:space="preserve"> England</w:t>
      </w:r>
      <w:r w:rsidR="00A20992">
        <w:rPr>
          <w:lang w:val="nb-NO"/>
        </w:rPr>
        <w:t xml:space="preserve"> i februar 1940.</w:t>
      </w:r>
      <w:r w:rsidR="007B4B99" w:rsidRPr="00A20992">
        <w:rPr>
          <w:lang w:val="nb-NO"/>
        </w:rPr>
        <w:t xml:space="preserve"> </w:t>
      </w:r>
      <w:r w:rsidR="00A20992" w:rsidRPr="00A20992">
        <w:rPr>
          <w:lang w:val="nb-NO"/>
        </w:rPr>
        <w:t>S</w:t>
      </w:r>
      <w:r w:rsidR="007B4B99" w:rsidRPr="00A20992">
        <w:rPr>
          <w:lang w:val="nb-NO"/>
        </w:rPr>
        <w:t>i</w:t>
      </w:r>
      <w:r w:rsidR="00A20992" w:rsidRPr="00A20992">
        <w:rPr>
          <w:lang w:val="nb-NO"/>
        </w:rPr>
        <w:t xml:space="preserve">den krigsutbruddet pågikk det </w:t>
      </w:r>
      <w:r w:rsidR="00A20992">
        <w:rPr>
          <w:lang w:val="nb-NO"/>
        </w:rPr>
        <w:t>i</w:t>
      </w:r>
      <w:r w:rsidR="00A20992" w:rsidRPr="00A20992">
        <w:rPr>
          <w:lang w:val="nb-NO"/>
        </w:rPr>
        <w:t xml:space="preserve"> England</w:t>
      </w:r>
      <w:r w:rsidR="00A20992">
        <w:rPr>
          <w:lang w:val="nb-NO"/>
        </w:rPr>
        <w:t xml:space="preserve"> en offentlig debatt rundt den kommende freden.</w:t>
      </w:r>
      <w:r w:rsidR="00F72C63" w:rsidRPr="00A20992">
        <w:rPr>
          <w:lang w:val="nb-NO"/>
        </w:rPr>
        <w:t xml:space="preserve"> </w:t>
      </w:r>
      <w:r w:rsidR="00A20992">
        <w:rPr>
          <w:lang w:val="nb-NO"/>
        </w:rPr>
        <w:t>De fleste mente at Versailles-fredens feil i forhold til et beseiret Tyskland ikke måtte gjentas.</w:t>
      </w:r>
      <w:r w:rsidR="007B4B99" w:rsidRPr="00A20992">
        <w:rPr>
          <w:lang w:val="nb-NO"/>
        </w:rPr>
        <w:t xml:space="preserve"> </w:t>
      </w:r>
      <w:r w:rsidR="00A20992">
        <w:rPr>
          <w:lang w:val="nb-NO"/>
        </w:rPr>
        <w:t xml:space="preserve">Den vanligste oppfatning </w:t>
      </w:r>
      <w:r w:rsidR="00A56BA1">
        <w:rPr>
          <w:lang w:val="nb-NO"/>
        </w:rPr>
        <w:t>var at Versailles-freden var hal</w:t>
      </w:r>
      <w:r w:rsidR="00A20992">
        <w:rPr>
          <w:lang w:val="nb-NO"/>
        </w:rPr>
        <w:t xml:space="preserve">vhjertet, den var hverken en </w:t>
      </w:r>
      <w:r w:rsidR="00A56BA1">
        <w:rPr>
          <w:lang w:val="nb-NO"/>
        </w:rPr>
        <w:t>tvangs</w:t>
      </w:r>
      <w:r w:rsidR="00A20992">
        <w:rPr>
          <w:lang w:val="nb-NO"/>
        </w:rPr>
        <w:t>fred via overmakt, eller en gjennomført fornufts-fred</w:t>
      </w:r>
      <w:r w:rsidR="007B4B99" w:rsidRPr="00A20992">
        <w:rPr>
          <w:lang w:val="nb-NO"/>
        </w:rPr>
        <w:t xml:space="preserve"> </w:t>
      </w:r>
      <w:r w:rsidR="00A20992">
        <w:rPr>
          <w:lang w:val="nb-NO"/>
        </w:rPr>
        <w:t>Det var enighet om at den kommende freden bare kunne være en fornufts</w:t>
      </w:r>
      <w:del w:id="45" w:author="boa" w:date="2016-02-23T10:09:00Z">
        <w:r w:rsidR="00A20992" w:rsidDel="001200BD">
          <w:rPr>
            <w:lang w:val="nb-NO"/>
          </w:rPr>
          <w:delText>-</w:delText>
        </w:r>
      </w:del>
      <w:r w:rsidR="00A20992">
        <w:rPr>
          <w:lang w:val="nb-NO"/>
        </w:rPr>
        <w:t>fred</w:t>
      </w:r>
      <w:ins w:id="46" w:author="boa" w:date="2016-02-23T10:09:00Z">
        <w:r w:rsidR="001200BD">
          <w:rPr>
            <w:lang w:val="nb-NO"/>
          </w:rPr>
          <w:t>.</w:t>
        </w:r>
      </w:ins>
      <w:r w:rsidR="007B4B99" w:rsidRPr="00D17A40">
        <w:rPr>
          <w:lang w:val="nb-NO"/>
        </w:rPr>
        <w:t xml:space="preserve"> </w:t>
      </w:r>
      <w:r w:rsidR="00F230B1">
        <w:rPr>
          <w:lang w:val="nb-NO"/>
        </w:rPr>
        <w:t xml:space="preserve">Denne oppfatningen var dominerende i Labour, men også fra både liberale </w:t>
      </w:r>
      <w:r w:rsidR="00CF3FCC">
        <w:rPr>
          <w:lang w:val="nb-NO"/>
        </w:rPr>
        <w:t xml:space="preserve">og </w:t>
      </w:r>
      <w:r w:rsidR="00F230B1">
        <w:rPr>
          <w:lang w:val="nb-NO"/>
        </w:rPr>
        <w:t>konservative tok viktige stemmer til orde for det samme. Min venn</w:t>
      </w:r>
      <w:r w:rsidR="007B4B99" w:rsidRPr="00955402">
        <w:rPr>
          <w:lang w:val="nb-NO"/>
        </w:rPr>
        <w:t xml:space="preserve"> Robert Wiener </w:t>
      </w:r>
      <w:r w:rsidR="00F230B1">
        <w:rPr>
          <w:lang w:val="nb-NO"/>
        </w:rPr>
        <w:t xml:space="preserve">samlet i sitt engelske eksil et fyldig utvalg av disse </w:t>
      </w:r>
      <w:proofErr w:type="spellStart"/>
      <w:r w:rsidR="00F230B1">
        <w:rPr>
          <w:lang w:val="nb-NO"/>
        </w:rPr>
        <w:t>uttalelsebe</w:t>
      </w:r>
      <w:proofErr w:type="spellEnd"/>
      <w:r w:rsidR="00F230B1">
        <w:rPr>
          <w:lang w:val="nb-NO"/>
        </w:rPr>
        <w:t xml:space="preserve"> og oversatte det omhyggelig.</w:t>
      </w:r>
    </w:p>
    <w:p w:rsidR="007B4B99" w:rsidRPr="00D17A40" w:rsidDel="00620E5A" w:rsidRDefault="00F230B1">
      <w:pPr>
        <w:rPr>
          <w:del w:id="47" w:author="boa" w:date="2016-02-23T10:18:00Z"/>
          <w:lang w:val="nb-NO"/>
        </w:rPr>
        <w:pPrChange w:id="48" w:author="boa" w:date="2016-02-23T10:13:00Z">
          <w:pPr>
            <w:pStyle w:val="Rentekst"/>
          </w:pPr>
        </w:pPrChange>
      </w:pPr>
      <w:r w:rsidRPr="00D17A40">
        <w:rPr>
          <w:lang w:val="nb-NO"/>
        </w:rPr>
        <w:t xml:space="preserve"> </w:t>
      </w:r>
    </w:p>
    <w:p w:rsidR="00A63E00" w:rsidRPr="00A63E00" w:rsidRDefault="00F230B1">
      <w:pPr>
        <w:rPr>
          <w:lang w:val="nb-NO"/>
        </w:rPr>
        <w:pPrChange w:id="49" w:author="boa" w:date="2016-02-23T10:13:00Z">
          <w:pPr>
            <w:pStyle w:val="Rentekst"/>
          </w:pPr>
        </w:pPrChange>
      </w:pPr>
      <w:r>
        <w:rPr>
          <w:lang w:val="nb-NO"/>
        </w:rPr>
        <w:t>Bombingen av Rotterdam, overfa</w:t>
      </w:r>
      <w:r w:rsidR="00050FE4">
        <w:rPr>
          <w:lang w:val="nb-NO"/>
        </w:rPr>
        <w:t>llet på Belgia og Nederland, ved siden av okkupasjonen</w:t>
      </w:r>
      <w:r>
        <w:rPr>
          <w:lang w:val="nb-NO"/>
        </w:rPr>
        <w:t xml:space="preserve"> av Danmark og Norge utløste stemningsskifte</w:t>
      </w:r>
      <w:r w:rsidR="001313CD">
        <w:rPr>
          <w:lang w:val="nb-NO"/>
        </w:rPr>
        <w:t>t. Så fulgte bombeangrepene på E</w:t>
      </w:r>
      <w:r>
        <w:rPr>
          <w:lang w:val="nb-NO"/>
        </w:rPr>
        <w:t xml:space="preserve">ngland, de harde slagene mot London, Sheffield og Coventry. </w:t>
      </w:r>
      <w:r w:rsidR="005B56D6">
        <w:rPr>
          <w:lang w:val="nb-NO"/>
        </w:rPr>
        <w:t>Fornuftens stemmer stilnet eller ble tause.</w:t>
      </w:r>
      <w:r w:rsidR="001E59F2" w:rsidRPr="00A150AB">
        <w:rPr>
          <w:lang w:val="nb-NO"/>
        </w:rPr>
        <w:t xml:space="preserve"> I</w:t>
      </w:r>
      <w:r w:rsidR="007B4B99" w:rsidRPr="00A150AB">
        <w:rPr>
          <w:lang w:val="nb-NO"/>
        </w:rPr>
        <w:t xml:space="preserve"> England </w:t>
      </w:r>
      <w:r>
        <w:rPr>
          <w:lang w:val="nb-NO"/>
        </w:rPr>
        <w:t>oppsto v</w:t>
      </w:r>
      <w:r w:rsidR="001E59F2" w:rsidRPr="00A150AB">
        <w:rPr>
          <w:lang w:val="nb-NO"/>
        </w:rPr>
        <w:t>ansittartismen</w:t>
      </w:r>
      <w:r w:rsidR="007B4B99" w:rsidRPr="00A150AB">
        <w:rPr>
          <w:lang w:val="nb-NO"/>
        </w:rPr>
        <w:t xml:space="preserve">. Lord </w:t>
      </w:r>
      <w:proofErr w:type="spellStart"/>
      <w:r w:rsidR="007B4B99" w:rsidRPr="00A150AB">
        <w:rPr>
          <w:lang w:val="nb-NO"/>
        </w:rPr>
        <w:t>Vansittart</w:t>
      </w:r>
      <w:proofErr w:type="spellEnd"/>
      <w:r w:rsidR="001E59F2" w:rsidRPr="00A150AB">
        <w:rPr>
          <w:lang w:val="nb-NO"/>
        </w:rPr>
        <w:t xml:space="preserve"> forfektet den oppfatning at det tyske folk</w:t>
      </w:r>
      <w:r w:rsidR="002C6CA6" w:rsidRPr="00A150AB">
        <w:rPr>
          <w:lang w:val="nb-NO"/>
        </w:rPr>
        <w:t xml:space="preserve"> i alminnelighet og i sitt vesen var å betrakte som nazister. I vide kretser mistet man troen på </w:t>
      </w:r>
      <w:r w:rsidR="00CE3A35">
        <w:rPr>
          <w:lang w:val="nb-NO"/>
        </w:rPr>
        <w:t>«</w:t>
      </w:r>
      <w:r w:rsidR="002C6CA6" w:rsidRPr="00A150AB">
        <w:rPr>
          <w:lang w:val="nb-NO"/>
        </w:rPr>
        <w:t>Det andre Tyskland</w:t>
      </w:r>
      <w:r w:rsidR="00CE3A35">
        <w:rPr>
          <w:lang w:val="nb-NO"/>
        </w:rPr>
        <w:t>»</w:t>
      </w:r>
      <w:r w:rsidR="002C6CA6" w:rsidRPr="00A150AB">
        <w:rPr>
          <w:lang w:val="nb-NO"/>
        </w:rPr>
        <w:t xml:space="preserve">. Man betvilte at de demokratiske krefter i Tyskland, </w:t>
      </w:r>
      <w:r w:rsidR="002C6CA6" w:rsidRPr="00A150AB">
        <w:rPr>
          <w:lang w:val="nb-NO"/>
        </w:rPr>
        <w:t>etter en seier over Hitler-regimet ville være sterke nok til å bygge en ny stat, fri for militarisme og nazisme, og preget av demokratiske grunnverdier.</w:t>
      </w:r>
      <w:r w:rsidR="0068612B" w:rsidRPr="00A150AB">
        <w:rPr>
          <w:lang w:val="nb-NO"/>
        </w:rPr>
        <w:t xml:space="preserve"> På denne b</w:t>
      </w:r>
      <w:r w:rsidR="00C64DD1" w:rsidRPr="00A150AB">
        <w:rPr>
          <w:lang w:val="nb-NO"/>
        </w:rPr>
        <w:t>akgrunn hadde SPD</w:t>
      </w:r>
      <w:r w:rsidR="0068612B" w:rsidRPr="00A150AB">
        <w:rPr>
          <w:lang w:val="nb-NO"/>
        </w:rPr>
        <w:t xml:space="preserve">-lederne Hans Vogel og Erich </w:t>
      </w:r>
      <w:proofErr w:type="spellStart"/>
      <w:r w:rsidR="0068612B" w:rsidRPr="00A150AB">
        <w:rPr>
          <w:lang w:val="nb-NO"/>
        </w:rPr>
        <w:t>Ollen</w:t>
      </w:r>
      <w:r w:rsidR="00C64DD1" w:rsidRPr="00A150AB">
        <w:rPr>
          <w:lang w:val="nb-NO"/>
        </w:rPr>
        <w:t>hauer</w:t>
      </w:r>
      <w:proofErr w:type="spellEnd"/>
      <w:r w:rsidR="0068612B" w:rsidRPr="00A150AB">
        <w:rPr>
          <w:lang w:val="nb-NO"/>
        </w:rPr>
        <w:t xml:space="preserve">, som hadde gjennomført farefulle reiser til England, samt deres venner, vansker med å bli hørt. Ondsinnede krefter splittet de tyske emigrantene, og Eduard </w:t>
      </w:r>
      <w:proofErr w:type="spellStart"/>
      <w:r w:rsidR="0068612B" w:rsidRPr="00A150AB">
        <w:rPr>
          <w:lang w:val="nb-NO"/>
        </w:rPr>
        <w:t>Beneš</w:t>
      </w:r>
      <w:proofErr w:type="spellEnd"/>
      <w:r w:rsidR="0068612B" w:rsidRPr="00A150AB">
        <w:rPr>
          <w:lang w:val="nb-NO"/>
        </w:rPr>
        <w:t xml:space="preserve"> (tidligere tsjekkos</w:t>
      </w:r>
      <w:r w:rsidR="005B56D6">
        <w:rPr>
          <w:lang w:val="nb-NO"/>
        </w:rPr>
        <w:t xml:space="preserve">lovakisk president og leder for </w:t>
      </w:r>
      <w:r w:rsidR="0068612B" w:rsidRPr="00A150AB">
        <w:rPr>
          <w:lang w:val="nb-NO"/>
        </w:rPr>
        <w:t>eksilregjeringen i London) klarte å splitte den sterke sudet-tyske gruppen</w:t>
      </w:r>
      <w:r w:rsidR="0070238F">
        <w:rPr>
          <w:lang w:val="nb-NO"/>
        </w:rPr>
        <w:t xml:space="preserve"> </w:t>
      </w:r>
      <w:r w:rsidR="0068612B" w:rsidRPr="00A150AB">
        <w:rPr>
          <w:lang w:val="nb-NO"/>
        </w:rPr>
        <w:t>som var ledet</w:t>
      </w:r>
      <w:r w:rsidR="0068612B" w:rsidRPr="00A150AB">
        <w:rPr>
          <w:b/>
          <w:lang w:val="nb-NO"/>
        </w:rPr>
        <w:t xml:space="preserve"> </w:t>
      </w:r>
      <w:r w:rsidR="0068612B" w:rsidRPr="00A150AB">
        <w:rPr>
          <w:lang w:val="nb-NO"/>
        </w:rPr>
        <w:t>av</w:t>
      </w:r>
      <w:r w:rsidR="00CE3A35">
        <w:rPr>
          <w:lang w:val="nb-NO"/>
        </w:rPr>
        <w:t xml:space="preserve"> </w:t>
      </w:r>
      <w:proofErr w:type="spellStart"/>
      <w:r w:rsidR="005B56D6">
        <w:rPr>
          <w:lang w:val="nb-NO"/>
        </w:rPr>
        <w:t>Wenzel</w:t>
      </w:r>
      <w:proofErr w:type="spellEnd"/>
      <w:r w:rsidR="005B56D6">
        <w:rPr>
          <w:lang w:val="nb-NO"/>
        </w:rPr>
        <w:t xml:space="preserve"> </w:t>
      </w:r>
      <w:proofErr w:type="spellStart"/>
      <w:r w:rsidR="005B56D6">
        <w:rPr>
          <w:lang w:val="nb-NO"/>
        </w:rPr>
        <w:t>Jaksch</w:t>
      </w:r>
      <w:proofErr w:type="spellEnd"/>
      <w:r w:rsidR="005B56D6">
        <w:rPr>
          <w:lang w:val="nb-NO"/>
        </w:rPr>
        <w:t xml:space="preserve"> og</w:t>
      </w:r>
      <w:r w:rsidR="007B4B99" w:rsidRPr="00A150AB">
        <w:rPr>
          <w:lang w:val="nb-NO"/>
        </w:rPr>
        <w:t xml:space="preserve"> Richard </w:t>
      </w:r>
      <w:proofErr w:type="spellStart"/>
      <w:r w:rsidR="007B4B99" w:rsidRPr="00A150AB">
        <w:rPr>
          <w:lang w:val="nb-NO"/>
        </w:rPr>
        <w:t>Reitzner</w:t>
      </w:r>
      <w:proofErr w:type="spellEnd"/>
      <w:r w:rsidR="0068612B" w:rsidRPr="00A150AB">
        <w:rPr>
          <w:b/>
          <w:lang w:val="nb-NO"/>
        </w:rPr>
        <w:t xml:space="preserve">. </w:t>
      </w:r>
      <w:r w:rsidR="0068612B" w:rsidRPr="00A150AB">
        <w:rPr>
          <w:lang w:val="nb-NO"/>
        </w:rPr>
        <w:t xml:space="preserve">Bekymringene ble forsterket da </w:t>
      </w:r>
      <w:proofErr w:type="spellStart"/>
      <w:r w:rsidR="0068612B" w:rsidRPr="00A150AB">
        <w:rPr>
          <w:lang w:val="nb-NO"/>
        </w:rPr>
        <w:t>Beneš</w:t>
      </w:r>
      <w:proofErr w:type="spellEnd"/>
      <w:r w:rsidR="0068612B" w:rsidRPr="00A150AB">
        <w:rPr>
          <w:lang w:val="nb-NO"/>
        </w:rPr>
        <w:t xml:space="preserve"> i januar 1941 for første gang offentliggjorde</w:t>
      </w:r>
      <w:r w:rsidR="00A150AB" w:rsidRPr="00A150AB">
        <w:rPr>
          <w:lang w:val="nb-NO"/>
        </w:rPr>
        <w:t xml:space="preserve"> sine lenge forberedte planer om å fordrive sudet-tyskerne. Dette opprørte polakkene, og ga Sovjetunionen mulighet til å bemektige seg dette skrekkelige prosjektet</w:t>
      </w:r>
      <w:r w:rsidR="00651D05">
        <w:rPr>
          <w:lang w:val="nb-NO"/>
        </w:rPr>
        <w:t xml:space="preserve">. </w:t>
      </w:r>
      <w:r w:rsidR="00A63E00" w:rsidRPr="00A63E00">
        <w:rPr>
          <w:lang w:val="nb-NO"/>
        </w:rPr>
        <w:t>Alt dette visste vi i Sverige, Vi vurderte hvordan vi kunne mote den truende faren.</w:t>
      </w:r>
    </w:p>
    <w:p w:rsidR="007B4B99" w:rsidRPr="00EA68BF" w:rsidDel="00620E5A" w:rsidRDefault="007B4B99" w:rsidP="00EA68BF">
      <w:pPr>
        <w:pStyle w:val="Overskrift1"/>
        <w:rPr>
          <w:del w:id="50" w:author="boa" w:date="2016-02-23T10:18:00Z"/>
        </w:rPr>
        <w:pPrChange w:id="51" w:author="boa" w:date="2016-02-23T10:13:00Z">
          <w:pPr>
            <w:pStyle w:val="Rentekst"/>
          </w:pPr>
        </w:pPrChange>
      </w:pPr>
    </w:p>
    <w:p w:rsidR="007B4B99" w:rsidRPr="00EA68BF" w:rsidRDefault="00651D05" w:rsidP="00EA68BF">
      <w:pPr>
        <w:pStyle w:val="Overskrift1"/>
        <w:pPrChange w:id="52" w:author="boa" w:date="2016-02-23T10:18:00Z">
          <w:pPr>
            <w:pStyle w:val="Rentekst"/>
          </w:pPr>
        </w:pPrChange>
      </w:pPr>
      <w:r w:rsidRPr="00EA68BF">
        <w:t>«</w:t>
      </w:r>
      <w:r w:rsidR="008313B7" w:rsidRPr="00EA68BF">
        <w:t>Den lille internasjonale</w:t>
      </w:r>
      <w:r w:rsidRPr="00EA68BF">
        <w:t>»</w:t>
      </w:r>
      <w:r w:rsidR="008313B7" w:rsidRPr="00EA68BF">
        <w:t xml:space="preserve"> oppstår</w:t>
      </w:r>
    </w:p>
    <w:p w:rsidR="00C07C81" w:rsidDel="00620E5A" w:rsidRDefault="00C07C81">
      <w:pPr>
        <w:rPr>
          <w:del w:id="53" w:author="boa" w:date="2016-02-23T10:18:00Z"/>
          <w:lang w:val="nb-NO"/>
        </w:rPr>
        <w:pPrChange w:id="54" w:author="boa" w:date="2016-02-23T10:13:00Z">
          <w:pPr>
            <w:pStyle w:val="Rentekst"/>
          </w:pPr>
        </w:pPrChange>
      </w:pPr>
    </w:p>
    <w:p w:rsidR="00C3452B" w:rsidRPr="00D17A40" w:rsidRDefault="007B4B99">
      <w:pPr>
        <w:rPr>
          <w:lang w:val="nb-NO"/>
        </w:rPr>
        <w:pPrChange w:id="55" w:author="boa" w:date="2016-02-23T10:13:00Z">
          <w:pPr>
            <w:pStyle w:val="Rentekst"/>
          </w:pPr>
        </w:pPrChange>
      </w:pPr>
      <w:r w:rsidRPr="00D17A40">
        <w:rPr>
          <w:lang w:val="nb-NO"/>
        </w:rPr>
        <w:t>De</w:t>
      </w:r>
      <w:r w:rsidR="00C3452B">
        <w:rPr>
          <w:lang w:val="nb-NO"/>
        </w:rPr>
        <w:t xml:space="preserve"> aktive nordmennene kom med et fornuftig initiativ Noen av de sentrale funksjonærene i det norske arbeiderpartiet utarbeidet et </w:t>
      </w:r>
      <w:r w:rsidR="00651D05">
        <w:rPr>
          <w:lang w:val="nb-NO"/>
        </w:rPr>
        <w:t>«</w:t>
      </w:r>
      <w:r w:rsidR="00C3452B">
        <w:rPr>
          <w:lang w:val="nb-NO"/>
        </w:rPr>
        <w:t>Diskusjonsgrunnlag for våre fredsmål</w:t>
      </w:r>
      <w:r w:rsidR="00651D05">
        <w:rPr>
          <w:lang w:val="nb-NO"/>
        </w:rPr>
        <w:t>»</w:t>
      </w:r>
      <w:r w:rsidR="00C3452B">
        <w:rPr>
          <w:lang w:val="nb-NO"/>
        </w:rPr>
        <w:t>, som ble godkjent av partiledelsen den 2. juni 1942, Dette ansporet de øvrige emigrantene fra andre land til å tenke gjennom sine egne idéer, og om mulig komme med en felles uttalelse.</w:t>
      </w:r>
    </w:p>
    <w:p w:rsidR="007B4B99" w:rsidRPr="00D17A40" w:rsidDel="00620E5A" w:rsidRDefault="007B4B99">
      <w:pPr>
        <w:rPr>
          <w:del w:id="56" w:author="boa" w:date="2016-02-23T10:19:00Z"/>
          <w:lang w:val="nb-NO"/>
        </w:rPr>
        <w:pPrChange w:id="57" w:author="boa" w:date="2016-02-23T10:13:00Z">
          <w:pPr>
            <w:pStyle w:val="Rentekst"/>
          </w:pPr>
        </w:pPrChange>
      </w:pPr>
      <w:del w:id="58" w:author="boa" w:date="2016-02-23T10:19:00Z">
        <w:r w:rsidRPr="00D17A40" w:rsidDel="00620E5A">
          <w:rPr>
            <w:lang w:val="nb-NO"/>
          </w:rPr>
          <w:delText>.</w:delText>
        </w:r>
      </w:del>
    </w:p>
    <w:p w:rsidR="00435696" w:rsidRPr="00D17A40" w:rsidRDefault="00435696">
      <w:pPr>
        <w:rPr>
          <w:lang w:val="nb-NO"/>
        </w:rPr>
        <w:pPrChange w:id="59" w:author="boa" w:date="2016-02-23T10:13:00Z">
          <w:pPr>
            <w:pStyle w:val="Rentekst"/>
          </w:pPr>
        </w:pPrChange>
      </w:pPr>
      <w:r>
        <w:rPr>
          <w:lang w:val="nb-NO"/>
        </w:rPr>
        <w:t>D</w:t>
      </w:r>
      <w:r w:rsidR="007B4B99" w:rsidRPr="00D17A40">
        <w:rPr>
          <w:lang w:val="nb-NO"/>
        </w:rPr>
        <w:t xml:space="preserve">e </w:t>
      </w:r>
      <w:r>
        <w:rPr>
          <w:lang w:val="nb-NO"/>
        </w:rPr>
        <w:t xml:space="preserve">ledende funksjonærene i de sosialistiske emigrantgruppene hadde lenge kjent hverandre. Eller hadde lært hverandre å kjenne. Felles skjebne og felles sett av ideer skapte nære forbindelser. </w:t>
      </w:r>
      <w:r w:rsidR="00CF3FCC">
        <w:rPr>
          <w:lang w:val="nb-NO"/>
        </w:rPr>
        <w:t xml:space="preserve">Det vi manglet, var en organisasjonsform som tok hensyn til svensk nøytralitetspolitikk, men som også </w:t>
      </w:r>
      <w:r w:rsidR="00CF3FCC">
        <w:rPr>
          <w:lang w:val="nb-NO"/>
        </w:rPr>
        <w:lastRenderedPageBreak/>
        <w:t>gjorde det mulig</w:t>
      </w:r>
      <w:r w:rsidR="00C07C81">
        <w:rPr>
          <w:lang w:val="nb-NO"/>
        </w:rPr>
        <w:t xml:space="preserve"> å ha arbeidsgrupper med bestemte politiske målsettinger,</w:t>
      </w:r>
    </w:p>
    <w:p w:rsidR="00C07C81" w:rsidRPr="00B27A65" w:rsidDel="00620E5A" w:rsidRDefault="007B4B99">
      <w:pPr>
        <w:rPr>
          <w:del w:id="60" w:author="boa" w:date="2016-02-23T10:19:00Z"/>
          <w:lang w:val="nb-NO"/>
        </w:rPr>
        <w:pPrChange w:id="61" w:author="boa" w:date="2016-02-23T10:13:00Z">
          <w:pPr>
            <w:pStyle w:val="Rentekst"/>
          </w:pPr>
        </w:pPrChange>
      </w:pPr>
      <w:del w:id="62" w:author="boa" w:date="2016-02-23T10:19:00Z">
        <w:r w:rsidRPr="00435696" w:rsidDel="00620E5A">
          <w:rPr>
            <w:lang w:val="nb-NO"/>
          </w:rPr>
          <w:delText>.</w:delText>
        </w:r>
      </w:del>
    </w:p>
    <w:p w:rsidR="009A3D82" w:rsidRDefault="00B27A65">
      <w:pPr>
        <w:rPr>
          <w:lang w:val="nb-NO"/>
        </w:rPr>
        <w:pPrChange w:id="63" w:author="boa" w:date="2016-02-23T10:13:00Z">
          <w:pPr>
            <w:pStyle w:val="Rentekst"/>
          </w:pPr>
        </w:pPrChange>
      </w:pPr>
      <w:r w:rsidRPr="00B27A65">
        <w:rPr>
          <w:lang w:val="nb-NO"/>
        </w:rPr>
        <w:t>D</w:t>
      </w:r>
      <w:r w:rsidR="007B4B99" w:rsidRPr="00B27A65">
        <w:rPr>
          <w:lang w:val="nb-NO"/>
        </w:rPr>
        <w:t xml:space="preserve">en 2. </w:t>
      </w:r>
      <w:r w:rsidRPr="00B27A65">
        <w:rPr>
          <w:lang w:val="nb-NO"/>
        </w:rPr>
        <w:t>j</w:t>
      </w:r>
      <w:r w:rsidR="007B4B99" w:rsidRPr="00B27A65">
        <w:rPr>
          <w:lang w:val="nb-NO"/>
        </w:rPr>
        <w:t>uli 1942 ha</w:t>
      </w:r>
      <w:r>
        <w:rPr>
          <w:lang w:val="nb-NO"/>
        </w:rPr>
        <w:t>dde nordmennene invitert noen svenske sosialdemokrater og flere emigranter for å orientere om fredsmålene de hadde utarbeidet.</w:t>
      </w:r>
      <w:r w:rsidR="007B4B99" w:rsidRPr="00B27A65">
        <w:rPr>
          <w:lang w:val="nb-NO"/>
        </w:rPr>
        <w:t xml:space="preserve"> </w:t>
      </w:r>
      <w:r>
        <w:rPr>
          <w:lang w:val="nb-NO"/>
        </w:rPr>
        <w:t>Møtet</w:t>
      </w:r>
      <w:r w:rsidR="00C07C81" w:rsidRPr="00B27A65">
        <w:rPr>
          <w:lang w:val="nb-NO"/>
        </w:rPr>
        <w:t xml:space="preserve"> </w:t>
      </w:r>
      <w:r>
        <w:rPr>
          <w:lang w:val="nb-NO"/>
        </w:rPr>
        <w:t>ble ledet av Martin Tranmæl, den norske ar</w:t>
      </w:r>
      <w:r w:rsidR="00CE3A35">
        <w:rPr>
          <w:lang w:val="nb-NO"/>
        </w:rPr>
        <w:t xml:space="preserve">beiderbevegelsens Grand Old Man. </w:t>
      </w:r>
      <w:r w:rsidR="007B4B99" w:rsidRPr="00B27A65">
        <w:rPr>
          <w:lang w:val="nb-NO"/>
        </w:rPr>
        <w:t xml:space="preserve">Willy </w:t>
      </w:r>
      <w:r w:rsidR="007B4B99" w:rsidRPr="00D17A40">
        <w:rPr>
          <w:lang w:val="nb-NO"/>
        </w:rPr>
        <w:t xml:space="preserve">Brandt, </w:t>
      </w:r>
      <w:r>
        <w:rPr>
          <w:lang w:val="nb-NO"/>
        </w:rPr>
        <w:t>som hadde deltatt i utarbeidelsen av dette diskusjonsgrunnlaget, var den som presenterte det</w:t>
      </w:r>
      <w:r w:rsidR="007B4B99" w:rsidRPr="00D17A40">
        <w:rPr>
          <w:lang w:val="nb-NO"/>
        </w:rPr>
        <w:t xml:space="preserve">. </w:t>
      </w:r>
      <w:r w:rsidR="003C7F6F">
        <w:rPr>
          <w:lang w:val="nb-NO"/>
        </w:rPr>
        <w:t>Etter drøftelsen av dokumentet ytret flere av de som var til stede ønsker om at det måtte holdes flere slike møter for å utveksle erfaringer og diskutere etterkrigsproblemer.</w:t>
      </w:r>
      <w:r w:rsidR="007B4B99" w:rsidRPr="00D17A40">
        <w:rPr>
          <w:lang w:val="nb-NO"/>
        </w:rPr>
        <w:t xml:space="preserve"> </w:t>
      </w:r>
      <w:r w:rsidR="007922A3">
        <w:rPr>
          <w:lang w:val="nb-NO"/>
        </w:rPr>
        <w:t>Sekretæren i det svenske sosialdemokratiske</w:t>
      </w:r>
      <w:r w:rsidR="00C40559">
        <w:rPr>
          <w:lang w:val="nb-NO"/>
        </w:rPr>
        <w:t xml:space="preserve"> ungdomsforbundet</w:t>
      </w:r>
      <w:r w:rsidR="007B4B99" w:rsidRPr="00D17A40">
        <w:rPr>
          <w:lang w:val="nb-NO"/>
        </w:rPr>
        <w:t xml:space="preserve">, </w:t>
      </w:r>
      <w:proofErr w:type="spellStart"/>
      <w:r w:rsidR="007B4B99" w:rsidRPr="00D17A40">
        <w:rPr>
          <w:lang w:val="nb-NO"/>
        </w:rPr>
        <w:t>Hilding</w:t>
      </w:r>
      <w:proofErr w:type="spellEnd"/>
      <w:r w:rsidR="00C07C81">
        <w:rPr>
          <w:lang w:val="nb-NO"/>
        </w:rPr>
        <w:t xml:space="preserve"> </w:t>
      </w:r>
      <w:proofErr w:type="spellStart"/>
      <w:r w:rsidR="007B4B99" w:rsidRPr="00D17A40">
        <w:rPr>
          <w:lang w:val="nb-NO"/>
        </w:rPr>
        <w:t>Färm</w:t>
      </w:r>
      <w:proofErr w:type="spellEnd"/>
      <w:r w:rsidR="007B4B99" w:rsidRPr="00D17A40">
        <w:rPr>
          <w:lang w:val="nb-NO"/>
        </w:rPr>
        <w:t>,</w:t>
      </w:r>
      <w:r w:rsidR="007922A3">
        <w:rPr>
          <w:lang w:val="nb-NO"/>
        </w:rPr>
        <w:t xml:space="preserve"> som var svært interessert i internasjonale forhold,</w:t>
      </w:r>
      <w:r w:rsidR="007B4B99" w:rsidRPr="00D17A40">
        <w:rPr>
          <w:lang w:val="nb-NO"/>
        </w:rPr>
        <w:t xml:space="preserve"> de</w:t>
      </w:r>
      <w:r w:rsidR="007922A3">
        <w:rPr>
          <w:lang w:val="nb-NO"/>
        </w:rPr>
        <w:t xml:space="preserve">n unge nordmannen </w:t>
      </w:r>
      <w:r w:rsidR="007B4B99" w:rsidRPr="00D17A40">
        <w:rPr>
          <w:lang w:val="nb-NO"/>
        </w:rPr>
        <w:t xml:space="preserve">Inge Scheflo, </w:t>
      </w:r>
      <w:r w:rsidR="007922A3">
        <w:rPr>
          <w:lang w:val="nb-NO"/>
        </w:rPr>
        <w:t xml:space="preserve">tidligere </w:t>
      </w:r>
      <w:proofErr w:type="spellStart"/>
      <w:r w:rsidR="007B4B99" w:rsidRPr="00D17A40">
        <w:rPr>
          <w:lang w:val="nb-NO"/>
        </w:rPr>
        <w:t>Reichstags</w:t>
      </w:r>
      <w:r w:rsidR="007922A3">
        <w:rPr>
          <w:lang w:val="nb-NO"/>
        </w:rPr>
        <w:t>medlem</w:t>
      </w:r>
      <w:proofErr w:type="spellEnd"/>
      <w:r w:rsidR="007922A3">
        <w:rPr>
          <w:lang w:val="nb-NO"/>
        </w:rPr>
        <w:t xml:space="preserve"> Fritz Tarnow og</w:t>
      </w:r>
      <w:r w:rsidR="007B4B99" w:rsidRPr="00D17A40">
        <w:rPr>
          <w:lang w:val="nb-NO"/>
        </w:rPr>
        <w:t xml:space="preserve"> Ernst Paul </w:t>
      </w:r>
      <w:r w:rsidR="007922A3">
        <w:rPr>
          <w:lang w:val="nb-NO"/>
        </w:rPr>
        <w:t>fikk i oppdrag å danne et arbeidsutvalg for å fastslå forutsetningene for slike sammenkomster.</w:t>
      </w:r>
      <w:r w:rsidR="00C40559">
        <w:rPr>
          <w:lang w:val="nb-NO"/>
        </w:rPr>
        <w:t xml:space="preserve"> Vi fant snart fram til en egnet form. I Sverige var studiesirkler arrangert av arbeideropplysningsforbundet svært populære. </w:t>
      </w:r>
      <w:r w:rsidR="009A3D82">
        <w:rPr>
          <w:lang w:val="nb-NO"/>
        </w:rPr>
        <w:t>Vi ble enige om å overta denne betegnelsen, og arrangere v</w:t>
      </w:r>
      <w:r w:rsidR="00651D05">
        <w:rPr>
          <w:lang w:val="nb-NO"/>
        </w:rPr>
        <w:t>åre sammenkomster under navnet «</w:t>
      </w:r>
      <w:r w:rsidR="009A3D82">
        <w:rPr>
          <w:lang w:val="nb-NO"/>
        </w:rPr>
        <w:t>Studiesirkel for fredsmål</w:t>
      </w:r>
      <w:r w:rsidR="00651D05">
        <w:rPr>
          <w:lang w:val="nb-NO"/>
        </w:rPr>
        <w:t>»</w:t>
      </w:r>
      <w:r w:rsidR="00740013">
        <w:rPr>
          <w:lang w:val="nb-NO"/>
        </w:rPr>
        <w:t xml:space="preserve">. Senere, da vårt fellesskap hadde økt i både antall og betydning, kalte de seg </w:t>
      </w:r>
      <w:r w:rsidR="00651D05">
        <w:rPr>
          <w:lang w:val="nb-NO"/>
        </w:rPr>
        <w:t>«</w:t>
      </w:r>
      <w:r w:rsidR="00740013">
        <w:rPr>
          <w:lang w:val="nb-NO"/>
        </w:rPr>
        <w:t>Internasjonal gruppe av demokrat</w:t>
      </w:r>
      <w:r w:rsidR="000966DA">
        <w:rPr>
          <w:lang w:val="nb-NO"/>
        </w:rPr>
        <w:t>iske sosialister, Arbeid</w:t>
      </w:r>
      <w:r w:rsidR="00740013">
        <w:rPr>
          <w:lang w:val="nb-NO"/>
        </w:rPr>
        <w:t>sgruppe for freds-spørsmål</w:t>
      </w:r>
      <w:r w:rsidR="00651D05">
        <w:rPr>
          <w:lang w:val="nb-NO"/>
        </w:rPr>
        <w:t xml:space="preserve">». </w:t>
      </w:r>
      <w:r w:rsidR="009A3D82">
        <w:rPr>
          <w:lang w:val="nb-NO"/>
        </w:rPr>
        <w:t xml:space="preserve">Det varte ikke lenge før de ble omtalt som </w:t>
      </w:r>
      <w:r w:rsidR="00CE3A35">
        <w:rPr>
          <w:lang w:val="nb-NO"/>
        </w:rPr>
        <w:t>«</w:t>
      </w:r>
      <w:r w:rsidR="009A3D82">
        <w:rPr>
          <w:lang w:val="nb-NO"/>
        </w:rPr>
        <w:t>Den lille Internasjonale</w:t>
      </w:r>
      <w:r w:rsidR="00CE3A35">
        <w:rPr>
          <w:lang w:val="nb-NO"/>
        </w:rPr>
        <w:t>»</w:t>
      </w:r>
      <w:r w:rsidR="00740013">
        <w:rPr>
          <w:lang w:val="nb-NO"/>
        </w:rPr>
        <w:t>.</w:t>
      </w:r>
      <w:r w:rsidR="009A3D82">
        <w:rPr>
          <w:lang w:val="nb-NO"/>
        </w:rPr>
        <w:t xml:space="preserve"> </w:t>
      </w:r>
    </w:p>
    <w:p w:rsidR="009A3D82" w:rsidDel="00620E5A" w:rsidRDefault="009A3D82">
      <w:pPr>
        <w:rPr>
          <w:del w:id="64" w:author="boa" w:date="2016-02-23T10:19:00Z"/>
          <w:lang w:val="nb-NO"/>
        </w:rPr>
        <w:pPrChange w:id="65" w:author="boa" w:date="2016-02-23T10:13:00Z">
          <w:pPr>
            <w:pStyle w:val="Rentekst"/>
          </w:pPr>
        </w:pPrChange>
      </w:pPr>
    </w:p>
    <w:p w:rsidR="007B4B99" w:rsidRPr="00D17A40" w:rsidRDefault="00150D8C">
      <w:pPr>
        <w:rPr>
          <w:lang w:val="nb-NO"/>
        </w:rPr>
        <w:pPrChange w:id="66" w:author="boa" w:date="2016-02-23T10:13:00Z">
          <w:pPr>
            <w:pStyle w:val="Rentekst"/>
          </w:pPr>
        </w:pPrChange>
      </w:pPr>
      <w:r>
        <w:rPr>
          <w:lang w:val="nb-NO"/>
        </w:rPr>
        <w:t xml:space="preserve">I </w:t>
      </w:r>
      <w:del w:id="67" w:author="boa" w:date="2016-02-23T10:19:00Z">
        <w:r w:rsidDel="00620E5A">
          <w:rPr>
            <w:lang w:val="nb-NO"/>
          </w:rPr>
          <w:delText>a</w:delText>
        </w:r>
      </w:del>
      <w:ins w:id="68" w:author="boa" w:date="2016-02-23T10:19:00Z">
        <w:r w:rsidR="00620E5A">
          <w:rPr>
            <w:lang w:val="nb-NO"/>
          </w:rPr>
          <w:t>s</w:t>
        </w:r>
      </w:ins>
      <w:r w:rsidR="007B4B99" w:rsidRPr="00D17A40">
        <w:rPr>
          <w:lang w:val="nb-NO"/>
        </w:rPr>
        <w:t xml:space="preserve">eptember 1942 </w:t>
      </w:r>
      <w:r>
        <w:rPr>
          <w:lang w:val="nb-NO"/>
        </w:rPr>
        <w:t xml:space="preserve">innkalte jeg på oppdrag av arbeidsutvalget til vår første store sammenkomst. </w:t>
      </w:r>
      <w:r w:rsidR="00740013">
        <w:rPr>
          <w:lang w:val="nb-NO"/>
        </w:rPr>
        <w:t xml:space="preserve">Her passer det å gjengi noen </w:t>
      </w:r>
      <w:r w:rsidR="00651D05">
        <w:rPr>
          <w:lang w:val="nb-NO"/>
        </w:rPr>
        <w:t xml:space="preserve">setninger fra manuskriptet til </w:t>
      </w:r>
      <w:r w:rsidR="00740013">
        <w:rPr>
          <w:lang w:val="nb-NO"/>
        </w:rPr>
        <w:t>m</w:t>
      </w:r>
      <w:r w:rsidR="00651D05">
        <w:rPr>
          <w:lang w:val="nb-NO"/>
        </w:rPr>
        <w:t>in innledende tale:</w:t>
      </w:r>
    </w:p>
    <w:p w:rsidR="00D2279F" w:rsidRPr="00C1200F" w:rsidRDefault="00C1200F">
      <w:pPr>
        <w:rPr>
          <w:i/>
          <w:lang w:val="nb-NO"/>
        </w:rPr>
        <w:pPrChange w:id="69" w:author="boa" w:date="2016-02-23T10:13:00Z">
          <w:pPr>
            <w:pStyle w:val="Rentekst"/>
          </w:pPr>
        </w:pPrChange>
      </w:pPr>
      <w:r w:rsidRPr="00C1200F">
        <w:rPr>
          <w:i/>
          <w:lang w:val="nb-NO"/>
        </w:rPr>
        <w:t>«</w:t>
      </w:r>
      <w:r w:rsidR="00D2279F" w:rsidRPr="00C1200F">
        <w:rPr>
          <w:i/>
          <w:lang w:val="nb-NO"/>
        </w:rPr>
        <w:t>D</w:t>
      </w:r>
      <w:r w:rsidR="00740013" w:rsidRPr="00C1200F">
        <w:rPr>
          <w:i/>
          <w:lang w:val="nb-NO"/>
        </w:rPr>
        <w:t xml:space="preserve">et er en kjensgjerning at det for tiden ikke finnes noen fungerende sosialistisk </w:t>
      </w:r>
      <w:r w:rsidR="00740013" w:rsidRPr="00C1200F">
        <w:rPr>
          <w:i/>
          <w:lang w:val="nb-NO"/>
        </w:rPr>
        <w:t>internasjonal,</w:t>
      </w:r>
      <w:r w:rsidR="00D2279F" w:rsidRPr="00C1200F">
        <w:rPr>
          <w:i/>
          <w:lang w:val="nb-NO"/>
        </w:rPr>
        <w:t xml:space="preserve"> Jeg vil ikke gå inn på hvorfor det er slik, eller om det nødvendigvis må være slik. Vi innser at: en sosialistisk internasjonal kan i dag bare være en forsamling av representanter for partier i eksil. Men på tross av dette er det en mangel at det ikke en gang finnes en slik sammenslutning – på en eller annen måte vil de partier som nå er i eksil spille en rolle i fremtidens politiske liv.</w:t>
      </w:r>
    </w:p>
    <w:p w:rsidR="007B4B99" w:rsidRPr="00C1200F" w:rsidRDefault="00752B84">
      <w:pPr>
        <w:rPr>
          <w:i/>
          <w:lang w:val="nb-NO"/>
        </w:rPr>
        <w:pPrChange w:id="70" w:author="boa" w:date="2016-02-23T10:13:00Z">
          <w:pPr>
            <w:pStyle w:val="Rentekst"/>
          </w:pPr>
        </w:pPrChange>
      </w:pPr>
      <w:r w:rsidRPr="00C1200F">
        <w:rPr>
          <w:i/>
          <w:lang w:val="nb-NO"/>
        </w:rPr>
        <w:t>D</w:t>
      </w:r>
      <w:r w:rsidR="007B4B99" w:rsidRPr="00C1200F">
        <w:rPr>
          <w:i/>
          <w:lang w:val="nb-NO"/>
        </w:rPr>
        <w:t>e</w:t>
      </w:r>
      <w:r w:rsidRPr="00C1200F">
        <w:rPr>
          <w:i/>
          <w:lang w:val="nb-NO"/>
        </w:rPr>
        <w:t>n internasj</w:t>
      </w:r>
      <w:r w:rsidR="007B4B99" w:rsidRPr="00C1200F">
        <w:rPr>
          <w:i/>
          <w:lang w:val="nb-NO"/>
        </w:rPr>
        <w:t xml:space="preserve">onale </w:t>
      </w:r>
      <w:r w:rsidRPr="00C1200F">
        <w:rPr>
          <w:i/>
          <w:lang w:val="nb-NO"/>
        </w:rPr>
        <w:t>aktiviteten i sosial</w:t>
      </w:r>
      <w:r w:rsidR="00D9532D" w:rsidRPr="00C1200F">
        <w:rPr>
          <w:i/>
          <w:lang w:val="nb-NO"/>
        </w:rPr>
        <w:t>istiske partier i nøytrale land</w:t>
      </w:r>
      <w:r w:rsidRPr="00C1200F">
        <w:rPr>
          <w:i/>
          <w:lang w:val="nb-NO"/>
        </w:rPr>
        <w:t xml:space="preserve"> som Sverige og Sveits, er for tiden hemmet. Vi forstår disse partiers situasjon, men vi vet også at de ved et senere </w:t>
      </w:r>
      <w:r w:rsidR="00D9532D" w:rsidRPr="00C1200F">
        <w:rPr>
          <w:i/>
          <w:lang w:val="nb-NO"/>
        </w:rPr>
        <w:t>tidspunkt</w:t>
      </w:r>
      <w:r w:rsidRPr="00C1200F">
        <w:rPr>
          <w:i/>
          <w:lang w:val="nb-NO"/>
        </w:rPr>
        <w:t xml:space="preserve"> på ny vil være aktive internasjonalt. I Stockholm finnes det en krets av internasjonale sosialister. Det er mennesker som i seg selv har bevart hjemlandets arbeiderbevegelse. De kjenner seg forpliktet til å medvirke i utformingen av Europas fremtid. Med stor takknemlighet merker vi at mange av våre svenske vanner, som har et viktig ord å kaste i vektskålen, føler den samme forpliktelse. </w:t>
      </w:r>
    </w:p>
    <w:p w:rsidR="007B4B99" w:rsidRPr="00D17A40" w:rsidRDefault="007B4B99">
      <w:pPr>
        <w:rPr>
          <w:lang w:val="nb-NO"/>
        </w:rPr>
        <w:pPrChange w:id="71" w:author="boa" w:date="2016-02-23T10:13:00Z">
          <w:pPr>
            <w:pStyle w:val="Rentekst"/>
          </w:pPr>
        </w:pPrChange>
      </w:pPr>
      <w:r w:rsidRPr="00C1200F">
        <w:rPr>
          <w:i/>
          <w:lang w:val="nb-NO"/>
        </w:rPr>
        <w:t>I</w:t>
      </w:r>
      <w:r w:rsidR="00150D8C" w:rsidRPr="00C1200F">
        <w:rPr>
          <w:i/>
          <w:lang w:val="nb-NO"/>
        </w:rPr>
        <w:t xml:space="preserve"> dette nøytrale land har vi, upåvirket av stemningen i de krigførende land, mulighet til å tenke igjennom våre problemer. Her er vi også nærmere kontinentet enn vi ville ha vært i et av de vestlige krigførende land. Vi har dessuten tid til et rolig og gjennomtenkt arbeid. Ved utførelsen av dette arbeid vil vi ikke legge emigrant-synspunkter til grunn, men snarere gå ut fra internasjonale sosialistiske vurderinger. Vi representerer intet parti, men arbeider under vårt personlige ansvar. Men vi tilhører sosialistiske partier, og har tyngden av mer eller </w:t>
      </w:r>
      <w:r w:rsidR="001F54F3" w:rsidRPr="00C1200F">
        <w:rPr>
          <w:i/>
          <w:lang w:val="nb-NO"/>
        </w:rPr>
        <w:t xml:space="preserve">mindre </w:t>
      </w:r>
      <w:r w:rsidR="00150D8C" w:rsidRPr="00C1200F">
        <w:rPr>
          <w:i/>
          <w:lang w:val="nb-NO"/>
        </w:rPr>
        <w:t>v</w:t>
      </w:r>
      <w:r w:rsidR="00C1200F" w:rsidRPr="00C1200F">
        <w:rPr>
          <w:i/>
          <w:lang w:val="nb-NO"/>
        </w:rPr>
        <w:t>iktige tillitsvalgte posisjoner»</w:t>
      </w:r>
      <w:r w:rsidR="00150D8C">
        <w:rPr>
          <w:lang w:val="nb-NO"/>
        </w:rPr>
        <w:t>.</w:t>
      </w:r>
    </w:p>
    <w:p w:rsidR="007B4B99" w:rsidRPr="00D17A40" w:rsidRDefault="007B4B99">
      <w:pPr>
        <w:rPr>
          <w:lang w:val="nb-NO"/>
        </w:rPr>
        <w:pPrChange w:id="72" w:author="boa" w:date="2016-02-23T10:13:00Z">
          <w:pPr>
            <w:pStyle w:val="Rentekst"/>
          </w:pPr>
        </w:pPrChange>
      </w:pPr>
      <w:r w:rsidRPr="00D17A40">
        <w:rPr>
          <w:lang w:val="nb-NO"/>
        </w:rPr>
        <w:t>I</w:t>
      </w:r>
      <w:r w:rsidR="000E7262">
        <w:rPr>
          <w:lang w:val="nb-NO"/>
        </w:rPr>
        <w:t xml:space="preserve"> den første større sammenkomsten ble det besluttet at forhandlingsspråkene – emigrantene fra kontinentet hadde i mellomtiden lært et skandinavisk språk</w:t>
      </w:r>
      <w:r w:rsidR="00752306">
        <w:rPr>
          <w:lang w:val="nb-NO"/>
        </w:rPr>
        <w:t xml:space="preserve"> – </w:t>
      </w:r>
      <w:r w:rsidR="00752306">
        <w:rPr>
          <w:lang w:val="nb-NO"/>
        </w:rPr>
        <w:lastRenderedPageBreak/>
        <w:t>skulle være svensk, norsk eller tysk.</w:t>
      </w:r>
      <w:r w:rsidR="00650AC2">
        <w:rPr>
          <w:lang w:val="nb-NO"/>
        </w:rPr>
        <w:t xml:space="preserve"> </w:t>
      </w:r>
      <w:r w:rsidR="004B24F1">
        <w:rPr>
          <w:lang w:val="nb-NO"/>
        </w:rPr>
        <w:t>Jeg ble betrodd formannsvervet, Willy Brandt ble sekretær og fast referent for vår gruppe.</w:t>
      </w:r>
    </w:p>
    <w:p w:rsidR="007B4B99" w:rsidRPr="00D17A40" w:rsidRDefault="00651D05">
      <w:pPr>
        <w:pStyle w:val="Overskrift2"/>
        <w:rPr>
          <w:lang w:val="nb-NO"/>
        </w:rPr>
        <w:pPrChange w:id="73" w:author="boa" w:date="2016-02-23T10:13:00Z">
          <w:pPr>
            <w:pStyle w:val="Rentekst"/>
          </w:pPr>
        </w:pPrChange>
      </w:pPr>
      <w:r>
        <w:rPr>
          <w:lang w:val="nb-NO"/>
        </w:rPr>
        <w:t>Den «indre krets»</w:t>
      </w:r>
    </w:p>
    <w:p w:rsidR="007B4B99" w:rsidRPr="00D17A40" w:rsidRDefault="001313CD">
      <w:pPr>
        <w:rPr>
          <w:lang w:val="nb-NO"/>
        </w:rPr>
        <w:pPrChange w:id="74" w:author="boa" w:date="2016-02-23T10:13:00Z">
          <w:pPr>
            <w:pStyle w:val="Rentekst"/>
          </w:pPr>
        </w:pPrChange>
      </w:pPr>
      <w:r>
        <w:rPr>
          <w:lang w:val="nb-NO"/>
        </w:rPr>
        <w:t>Det viste seg snart å være nødvendig med mer enn bare diskusjoner, som vi møttes til annenhver uke. Den 1. m</w:t>
      </w:r>
      <w:r w:rsidR="007B4B99" w:rsidRPr="00D17A40">
        <w:rPr>
          <w:lang w:val="nb-NO"/>
        </w:rPr>
        <w:t xml:space="preserve">ai 1943 </w:t>
      </w:r>
      <w:r>
        <w:rPr>
          <w:lang w:val="nb-NO"/>
        </w:rPr>
        <w:t>skulle det arrangert en stor</w:t>
      </w:r>
      <w:r w:rsidR="007B4B99" w:rsidRPr="00D17A40">
        <w:rPr>
          <w:lang w:val="nb-NO"/>
        </w:rPr>
        <w:t>s</w:t>
      </w:r>
      <w:r>
        <w:rPr>
          <w:lang w:val="nb-NO"/>
        </w:rPr>
        <w:t xml:space="preserve">tilt </w:t>
      </w:r>
      <w:r w:rsidR="00D9532D">
        <w:rPr>
          <w:lang w:val="nb-NO"/>
        </w:rPr>
        <w:t>manifestasjon</w:t>
      </w:r>
      <w:r>
        <w:rPr>
          <w:lang w:val="nb-NO"/>
        </w:rPr>
        <w:t xml:space="preserve"> av de internasjonale sosialister i Stockholm. Ved denne anledning ville vi legge fram våre idéer om fredsmålene. På et møte i n</w:t>
      </w:r>
      <w:r w:rsidR="007B4B99" w:rsidRPr="00D17A40">
        <w:rPr>
          <w:lang w:val="nb-NO"/>
        </w:rPr>
        <w:t>ovember 1942</w:t>
      </w:r>
      <w:r>
        <w:rPr>
          <w:lang w:val="nb-NO"/>
        </w:rPr>
        <w:t xml:space="preserve"> ble det besluttet å danne en komité som skulle utarbeide forslag. Denne komitéen </w:t>
      </w:r>
      <w:proofErr w:type="gramStart"/>
      <w:r>
        <w:rPr>
          <w:lang w:val="nb-NO"/>
        </w:rPr>
        <w:t>var ”den</w:t>
      </w:r>
      <w:proofErr w:type="gramEnd"/>
      <w:r>
        <w:rPr>
          <w:lang w:val="nb-NO"/>
        </w:rPr>
        <w:t xml:space="preserve"> indre krets”</w:t>
      </w:r>
      <w:r w:rsidR="00502C68">
        <w:rPr>
          <w:lang w:val="nb-NO"/>
        </w:rPr>
        <w:t>, som til å begynne med møttes hver uke. Fra komitéen kunne vi forvente et konsept som alle kunne akseptere.</w:t>
      </w:r>
      <w:r w:rsidR="00CE3A35">
        <w:rPr>
          <w:lang w:val="nb-NO"/>
        </w:rPr>
        <w:t xml:space="preserve"> </w:t>
      </w:r>
      <w:r w:rsidRPr="001313CD">
        <w:rPr>
          <w:lang w:val="nb-NO"/>
        </w:rPr>
        <w:t xml:space="preserve">Det er interessant </w:t>
      </w:r>
      <w:r w:rsidR="00502C68">
        <w:rPr>
          <w:lang w:val="nb-NO"/>
        </w:rPr>
        <w:t xml:space="preserve">i ettertid </w:t>
      </w:r>
      <w:r w:rsidRPr="001313CD">
        <w:rPr>
          <w:lang w:val="nb-NO"/>
        </w:rPr>
        <w:t>å</w:t>
      </w:r>
      <w:r w:rsidR="00D9532D">
        <w:rPr>
          <w:lang w:val="nb-NO"/>
        </w:rPr>
        <w:t xml:space="preserve"> se tilbake på sammensetningen a</w:t>
      </w:r>
      <w:r w:rsidRPr="001313CD">
        <w:rPr>
          <w:lang w:val="nb-NO"/>
        </w:rPr>
        <w:t>v denne komit</w:t>
      </w:r>
      <w:r>
        <w:rPr>
          <w:lang w:val="nb-NO"/>
        </w:rPr>
        <w:t>éen:</w:t>
      </w:r>
      <w:r w:rsidRPr="00D17A40">
        <w:rPr>
          <w:lang w:val="nb-NO"/>
        </w:rPr>
        <w:t xml:space="preserve"> </w:t>
      </w:r>
    </w:p>
    <w:p w:rsidR="001313CD" w:rsidDel="00620E5A" w:rsidRDefault="001313CD">
      <w:pPr>
        <w:rPr>
          <w:del w:id="75" w:author="boa" w:date="2016-02-23T10:19:00Z"/>
          <w:lang w:val="nb-NO"/>
        </w:rPr>
        <w:pPrChange w:id="76" w:author="boa" w:date="2016-02-23T10:13:00Z">
          <w:pPr>
            <w:pStyle w:val="Rentekst"/>
          </w:pPr>
        </w:pPrChange>
      </w:pPr>
    </w:p>
    <w:p w:rsidR="007B4B99" w:rsidRPr="00D17A40" w:rsidRDefault="007B4B99">
      <w:pPr>
        <w:rPr>
          <w:lang w:val="nb-NO"/>
        </w:rPr>
        <w:pPrChange w:id="77" w:author="boa" w:date="2016-02-23T10:13:00Z">
          <w:pPr>
            <w:pStyle w:val="Rentekst"/>
          </w:pPr>
        </w:pPrChange>
      </w:pPr>
      <w:r w:rsidRPr="00D17A40">
        <w:rPr>
          <w:lang w:val="nb-NO"/>
        </w:rPr>
        <w:t xml:space="preserve">Gunnar Myrdal, </w:t>
      </w:r>
      <w:proofErr w:type="spellStart"/>
      <w:r w:rsidR="000A392C">
        <w:rPr>
          <w:lang w:val="nb-NO"/>
        </w:rPr>
        <w:t>riksdagsledamot</w:t>
      </w:r>
      <w:proofErr w:type="spellEnd"/>
      <w:r w:rsidR="000A392C">
        <w:rPr>
          <w:lang w:val="nb-NO"/>
        </w:rPr>
        <w:t>, senere handelsminister og leder for FNs europeiske økonomiske kommisjon, i dag vitenskapelig bearbeider av spørsmål rundt u-hjelp og internasjonal befolkningsutvikling,</w:t>
      </w:r>
    </w:p>
    <w:p w:rsidR="007B4B99" w:rsidRPr="00D17A40" w:rsidDel="00620E5A" w:rsidRDefault="007B4B99">
      <w:pPr>
        <w:rPr>
          <w:del w:id="78" w:author="boa" w:date="2016-02-23T10:19:00Z"/>
          <w:lang w:val="nb-NO"/>
        </w:rPr>
        <w:pPrChange w:id="79" w:author="boa" w:date="2016-02-23T10:13:00Z">
          <w:pPr>
            <w:pStyle w:val="Rentekst"/>
          </w:pPr>
        </w:pPrChange>
      </w:pPr>
    </w:p>
    <w:p w:rsidR="00A63E00" w:rsidRDefault="002E43E0">
      <w:pPr>
        <w:rPr>
          <w:lang w:val="nb-NO"/>
        </w:rPr>
        <w:pPrChange w:id="80" w:author="boa" w:date="2016-02-23T10:13:00Z">
          <w:pPr>
            <w:pStyle w:val="Rentekst"/>
          </w:pPr>
        </w:pPrChange>
      </w:pPr>
      <w:r>
        <w:rPr>
          <w:lang w:val="nb-NO"/>
        </w:rPr>
        <w:t>Martin Tranmæ</w:t>
      </w:r>
      <w:r w:rsidR="007B4B99" w:rsidRPr="00D17A40">
        <w:rPr>
          <w:lang w:val="nb-NO"/>
        </w:rPr>
        <w:t xml:space="preserve">l, </w:t>
      </w:r>
      <w:r w:rsidR="00A63E00">
        <w:rPr>
          <w:lang w:val="nb-NO"/>
        </w:rPr>
        <w:t xml:space="preserve">sjefredaktør </w:t>
      </w:r>
      <w:r w:rsidR="00D9532D">
        <w:rPr>
          <w:lang w:val="nb-NO"/>
        </w:rPr>
        <w:t>for Arbeiderbladet</w:t>
      </w:r>
      <w:r w:rsidR="00A63E00">
        <w:rPr>
          <w:lang w:val="nb-NO"/>
        </w:rPr>
        <w:t xml:space="preserve"> i</w:t>
      </w:r>
      <w:r w:rsidR="007B4B99" w:rsidRPr="00D17A40">
        <w:rPr>
          <w:lang w:val="nb-NO"/>
        </w:rPr>
        <w:t xml:space="preserve"> Oslo</w:t>
      </w:r>
      <w:r w:rsidR="00A63E00">
        <w:rPr>
          <w:lang w:val="nb-NO"/>
        </w:rPr>
        <w:t>, og Det norske arbeiderpartis</w:t>
      </w:r>
      <w:r w:rsidR="00CE3A35">
        <w:rPr>
          <w:lang w:val="nb-NO"/>
        </w:rPr>
        <w:t xml:space="preserve"> </w:t>
      </w:r>
      <w:r w:rsidR="00A63E00">
        <w:rPr>
          <w:lang w:val="nb-NO"/>
        </w:rPr>
        <w:t>representant i Den sosialistiske internasjonale.</w:t>
      </w:r>
    </w:p>
    <w:p w:rsidR="0009163D" w:rsidDel="00620E5A" w:rsidRDefault="0009163D">
      <w:pPr>
        <w:rPr>
          <w:del w:id="81" w:author="boa" w:date="2016-02-23T10:19:00Z"/>
          <w:lang w:val="nb-NO"/>
        </w:rPr>
        <w:pPrChange w:id="82" w:author="boa" w:date="2016-02-23T10:13:00Z">
          <w:pPr>
            <w:pStyle w:val="Rentekst"/>
          </w:pPr>
        </w:pPrChange>
      </w:pPr>
    </w:p>
    <w:p w:rsidR="007B4B99" w:rsidRPr="00D17A40" w:rsidRDefault="007B4B99">
      <w:pPr>
        <w:rPr>
          <w:lang w:val="nb-NO"/>
        </w:rPr>
        <w:pPrChange w:id="83" w:author="boa" w:date="2016-02-23T10:13:00Z">
          <w:pPr>
            <w:pStyle w:val="Rentekst"/>
          </w:pPr>
        </w:pPrChange>
      </w:pPr>
      <w:r w:rsidRPr="00D17A40">
        <w:rPr>
          <w:lang w:val="nb-NO"/>
        </w:rPr>
        <w:t xml:space="preserve">Fritz Tarnow, </w:t>
      </w:r>
      <w:r w:rsidR="005A3C45">
        <w:rPr>
          <w:lang w:val="nb-NO"/>
        </w:rPr>
        <w:t>medl</w:t>
      </w:r>
      <w:del w:id="84" w:author="boa" w:date="2016-02-23T10:19:00Z">
        <w:r w:rsidR="005A3C45" w:rsidDel="00620E5A">
          <w:rPr>
            <w:lang w:val="nb-NO"/>
          </w:rPr>
          <w:delText>a</w:delText>
        </w:r>
      </w:del>
      <w:ins w:id="85" w:author="boa" w:date="2016-02-23T10:19:00Z">
        <w:r w:rsidR="00620E5A">
          <w:rPr>
            <w:lang w:val="nb-NO"/>
          </w:rPr>
          <w:t>e</w:t>
        </w:r>
      </w:ins>
      <w:r w:rsidR="005A3C45">
        <w:rPr>
          <w:lang w:val="nb-NO"/>
        </w:rPr>
        <w:t>m av den tyske Riksdagen, formann for trearbeiderforbundet og styremedlem i den tyske Landsorganisasjonen (død).</w:t>
      </w:r>
    </w:p>
    <w:p w:rsidR="007B4B99" w:rsidRPr="00D17A40" w:rsidDel="00620E5A" w:rsidRDefault="007B4B99">
      <w:pPr>
        <w:rPr>
          <w:del w:id="86" w:author="boa" w:date="2016-02-23T10:19:00Z"/>
          <w:lang w:val="nb-NO"/>
        </w:rPr>
        <w:pPrChange w:id="87" w:author="boa" w:date="2016-02-23T10:13:00Z">
          <w:pPr>
            <w:pStyle w:val="Rentekst"/>
          </w:pPr>
        </w:pPrChange>
      </w:pPr>
    </w:p>
    <w:p w:rsidR="007B4B99" w:rsidRPr="00D17A40" w:rsidRDefault="007B4B99">
      <w:pPr>
        <w:rPr>
          <w:lang w:val="nb-NO"/>
        </w:rPr>
        <w:pPrChange w:id="88" w:author="boa" w:date="2016-02-23T10:13:00Z">
          <w:pPr>
            <w:pStyle w:val="Rentekst"/>
          </w:pPr>
        </w:pPrChange>
      </w:pPr>
      <w:r w:rsidRPr="00D17A40">
        <w:rPr>
          <w:lang w:val="nb-NO"/>
        </w:rPr>
        <w:t xml:space="preserve">Wilhelm Böhm, </w:t>
      </w:r>
      <w:r w:rsidR="00A63E00">
        <w:rPr>
          <w:lang w:val="nb-NO"/>
        </w:rPr>
        <w:t>tidligere formann i det ungarske metallarbeiderforbundet, varaformann i den ungarske Villagossag</w:t>
      </w:r>
      <w:r w:rsidRPr="00D17A40">
        <w:rPr>
          <w:lang w:val="nb-NO"/>
        </w:rPr>
        <w:t>,</w:t>
      </w:r>
      <w:r w:rsidR="00550C3E">
        <w:rPr>
          <w:lang w:val="nb-NO"/>
        </w:rPr>
        <w:t xml:space="preserve"> </w:t>
      </w:r>
      <w:r w:rsidR="00A63E00">
        <w:rPr>
          <w:lang w:val="nb-NO"/>
        </w:rPr>
        <w:t>kri</w:t>
      </w:r>
      <w:r w:rsidRPr="00D17A40">
        <w:rPr>
          <w:lang w:val="nb-NO"/>
        </w:rPr>
        <w:t xml:space="preserve">gsminister </w:t>
      </w:r>
      <w:r w:rsidR="00A63E00">
        <w:rPr>
          <w:lang w:val="nb-NO"/>
        </w:rPr>
        <w:t>i revolusjonsregjeringen av 1918/19, fra</w:t>
      </w:r>
      <w:r w:rsidRPr="00D17A40">
        <w:rPr>
          <w:lang w:val="nb-NO"/>
        </w:rPr>
        <w:t xml:space="preserve"> 1945 </w:t>
      </w:r>
      <w:r w:rsidR="00A63E00">
        <w:rPr>
          <w:lang w:val="nb-NO"/>
        </w:rPr>
        <w:t>til kommunistenes maktovertagelse ungarsk ambassadør i Stockholm (død).</w:t>
      </w:r>
      <w:r w:rsidR="00A63E00" w:rsidRPr="00D17A40">
        <w:rPr>
          <w:lang w:val="nb-NO"/>
        </w:rPr>
        <w:t xml:space="preserve"> </w:t>
      </w:r>
    </w:p>
    <w:p w:rsidR="00A63E00" w:rsidDel="00620E5A" w:rsidRDefault="00A63E00">
      <w:pPr>
        <w:rPr>
          <w:del w:id="89" w:author="boa" w:date="2016-02-23T10:19:00Z"/>
          <w:lang w:val="nb-NO"/>
        </w:rPr>
        <w:pPrChange w:id="90" w:author="boa" w:date="2016-02-23T10:13:00Z">
          <w:pPr>
            <w:pStyle w:val="Rentekst"/>
          </w:pPr>
        </w:pPrChange>
      </w:pPr>
    </w:p>
    <w:p w:rsidR="007B4B99" w:rsidRPr="00D17A40" w:rsidRDefault="007B4B99">
      <w:pPr>
        <w:rPr>
          <w:lang w:val="nb-NO"/>
        </w:rPr>
        <w:pPrChange w:id="91" w:author="boa" w:date="2016-02-23T10:13:00Z">
          <w:pPr>
            <w:pStyle w:val="Rentekst"/>
          </w:pPr>
        </w:pPrChange>
      </w:pPr>
      <w:r w:rsidRPr="00D17A40">
        <w:rPr>
          <w:lang w:val="nb-NO"/>
        </w:rPr>
        <w:t xml:space="preserve">Maurice Karniol, </w:t>
      </w:r>
      <w:r w:rsidR="005A3C45">
        <w:rPr>
          <w:lang w:val="nb-NO"/>
        </w:rPr>
        <w:t>styremedlem i det polske sosialistpartiet, ekstraordinær minister for Skandinavia i den polske London-regjeringen (død).</w:t>
      </w:r>
    </w:p>
    <w:p w:rsidR="007B4B99" w:rsidRPr="00D17A40" w:rsidDel="00620E5A" w:rsidRDefault="007B4B99">
      <w:pPr>
        <w:rPr>
          <w:del w:id="92" w:author="boa" w:date="2016-02-23T10:19:00Z"/>
          <w:lang w:val="nb-NO"/>
        </w:rPr>
        <w:pPrChange w:id="93" w:author="boa" w:date="2016-02-23T10:13:00Z">
          <w:pPr>
            <w:pStyle w:val="Rentekst"/>
          </w:pPr>
        </w:pPrChange>
      </w:pPr>
    </w:p>
    <w:p w:rsidR="007B4B99" w:rsidRPr="00D17A40" w:rsidRDefault="007B4B99">
      <w:pPr>
        <w:rPr>
          <w:lang w:val="nb-NO"/>
        </w:rPr>
        <w:pPrChange w:id="94" w:author="boa" w:date="2016-02-23T10:13:00Z">
          <w:pPr>
            <w:pStyle w:val="Rentekst"/>
          </w:pPr>
        </w:pPrChange>
      </w:pPr>
      <w:r w:rsidRPr="00D17A40">
        <w:rPr>
          <w:lang w:val="nb-NO"/>
        </w:rPr>
        <w:t xml:space="preserve">Bruno Kreisky, </w:t>
      </w:r>
      <w:r w:rsidR="005A3C45">
        <w:rPr>
          <w:lang w:val="nb-NO"/>
        </w:rPr>
        <w:t xml:space="preserve">formann i det illegale østerrikske sosialistiske ungdomsforbund, styremedlem i det </w:t>
      </w:r>
      <w:r w:rsidR="00D9532D">
        <w:rPr>
          <w:lang w:val="nb-NO"/>
        </w:rPr>
        <w:t>østerrikske</w:t>
      </w:r>
      <w:r w:rsidR="005A3C45">
        <w:rPr>
          <w:lang w:val="nb-NO"/>
        </w:rPr>
        <w:t xml:space="preserve"> sosialdemokratiske parti, nå utenriksminister i republikken Østerrike.</w:t>
      </w:r>
    </w:p>
    <w:p w:rsidR="007B4B99" w:rsidRPr="00D17A40" w:rsidDel="00620E5A" w:rsidRDefault="007B4B99">
      <w:pPr>
        <w:rPr>
          <w:del w:id="95" w:author="boa" w:date="2016-02-23T10:19:00Z"/>
          <w:lang w:val="nb-NO"/>
        </w:rPr>
        <w:pPrChange w:id="96" w:author="boa" w:date="2016-02-23T10:13:00Z">
          <w:pPr>
            <w:pStyle w:val="Rentekst"/>
          </w:pPr>
        </w:pPrChange>
      </w:pPr>
    </w:p>
    <w:p w:rsidR="007B4B99" w:rsidRPr="00D17A40" w:rsidRDefault="005A3C45">
      <w:pPr>
        <w:rPr>
          <w:lang w:val="nb-NO"/>
        </w:rPr>
        <w:pPrChange w:id="97" w:author="boa" w:date="2016-02-23T10:13:00Z">
          <w:pPr>
            <w:pStyle w:val="Rentekst"/>
          </w:pPr>
        </w:pPrChange>
      </w:pPr>
      <w:r>
        <w:rPr>
          <w:lang w:val="nb-NO"/>
        </w:rPr>
        <w:t>Jiri Jakerle, funksjonæ</w:t>
      </w:r>
      <w:r w:rsidR="007B4B99" w:rsidRPr="00D17A40">
        <w:rPr>
          <w:lang w:val="nb-NO"/>
        </w:rPr>
        <w:t xml:space="preserve">r </w:t>
      </w:r>
      <w:r>
        <w:rPr>
          <w:lang w:val="nb-NO"/>
        </w:rPr>
        <w:t xml:space="preserve">hos de </w:t>
      </w:r>
      <w:r w:rsidR="00D9532D">
        <w:rPr>
          <w:lang w:val="nb-NO"/>
        </w:rPr>
        <w:t>tsjekkoslovakiske</w:t>
      </w:r>
      <w:r>
        <w:rPr>
          <w:lang w:val="nb-NO"/>
        </w:rPr>
        <w:t xml:space="preserve"> sosialdemokratene (</w:t>
      </w:r>
      <w:r w:rsidR="007B4B99" w:rsidRPr="00D17A40">
        <w:rPr>
          <w:lang w:val="nb-NO"/>
        </w:rPr>
        <w:t>d</w:t>
      </w:r>
      <w:r>
        <w:rPr>
          <w:lang w:val="nb-NO"/>
        </w:rPr>
        <w:t>ød).</w:t>
      </w:r>
    </w:p>
    <w:p w:rsidR="007B4B99" w:rsidRPr="00D17A40" w:rsidDel="00620E5A" w:rsidRDefault="007B4B99">
      <w:pPr>
        <w:rPr>
          <w:del w:id="98" w:author="boa" w:date="2016-02-23T10:20:00Z"/>
          <w:lang w:val="nb-NO"/>
        </w:rPr>
        <w:pPrChange w:id="99" w:author="boa" w:date="2016-02-23T10:13:00Z">
          <w:pPr>
            <w:pStyle w:val="Rentekst"/>
          </w:pPr>
        </w:pPrChange>
      </w:pPr>
    </w:p>
    <w:p w:rsidR="007B4B99" w:rsidRPr="00D17A40" w:rsidRDefault="007B4B99">
      <w:pPr>
        <w:rPr>
          <w:lang w:val="nb-NO"/>
        </w:rPr>
        <w:pPrChange w:id="100" w:author="boa" w:date="2016-02-23T10:13:00Z">
          <w:pPr>
            <w:pStyle w:val="Rentekst"/>
          </w:pPr>
        </w:pPrChange>
      </w:pPr>
      <w:r w:rsidRPr="00D17A40">
        <w:rPr>
          <w:lang w:val="nb-NO"/>
        </w:rPr>
        <w:t>Jules Guèsde, fran</w:t>
      </w:r>
      <w:r w:rsidR="005A3C45">
        <w:rPr>
          <w:lang w:val="nb-NO"/>
        </w:rPr>
        <w:t>sk diplomat i</w:t>
      </w:r>
      <w:r w:rsidRPr="00D17A40">
        <w:rPr>
          <w:lang w:val="nb-NO"/>
        </w:rPr>
        <w:t xml:space="preserve"> Stockholm, </w:t>
      </w:r>
      <w:r w:rsidR="005A3C45">
        <w:rPr>
          <w:lang w:val="nb-NO"/>
        </w:rPr>
        <w:t>barnebarn av den sosialistiske politiker med samme navn.</w:t>
      </w:r>
    </w:p>
    <w:p w:rsidR="007B4B99" w:rsidRPr="00D17A40" w:rsidDel="00620E5A" w:rsidRDefault="007B4B99">
      <w:pPr>
        <w:rPr>
          <w:del w:id="101" w:author="boa" w:date="2016-02-23T10:20:00Z"/>
          <w:lang w:val="nb-NO"/>
        </w:rPr>
        <w:pPrChange w:id="102" w:author="boa" w:date="2016-02-23T10:13:00Z">
          <w:pPr>
            <w:pStyle w:val="Rentekst"/>
          </w:pPr>
        </w:pPrChange>
      </w:pPr>
    </w:p>
    <w:p w:rsidR="007B4B99" w:rsidRPr="00D17A40" w:rsidRDefault="008313B7">
      <w:pPr>
        <w:rPr>
          <w:lang w:val="nb-NO"/>
        </w:rPr>
        <w:pPrChange w:id="103" w:author="boa" w:date="2016-02-23T10:13:00Z">
          <w:pPr>
            <w:pStyle w:val="Rentekst"/>
          </w:pPr>
        </w:pPrChange>
      </w:pPr>
      <w:r>
        <w:rPr>
          <w:lang w:val="nb-NO"/>
        </w:rPr>
        <w:t>Stefan Szende, ungarsk-svensk journalist og forfatter, i Tyskland medlem a</w:t>
      </w:r>
      <w:r w:rsidR="003D5ED5">
        <w:rPr>
          <w:lang w:val="nb-NO"/>
        </w:rPr>
        <w:t>v</w:t>
      </w:r>
      <w:r w:rsidR="007B4B99" w:rsidRPr="00D17A40">
        <w:rPr>
          <w:lang w:val="nb-NO"/>
        </w:rPr>
        <w:t xml:space="preserve"> SAP;</w:t>
      </w:r>
    </w:p>
    <w:p w:rsidR="007B4B99" w:rsidRPr="00D17A40" w:rsidDel="00620E5A" w:rsidRDefault="007B4B99">
      <w:pPr>
        <w:rPr>
          <w:del w:id="104" w:author="boa" w:date="2016-02-23T10:20:00Z"/>
          <w:lang w:val="nb-NO"/>
        </w:rPr>
        <w:pPrChange w:id="105" w:author="boa" w:date="2016-02-23T10:13:00Z">
          <w:pPr>
            <w:pStyle w:val="Rentekst"/>
          </w:pPr>
        </w:pPrChange>
      </w:pPr>
    </w:p>
    <w:p w:rsidR="003D5ED5" w:rsidRPr="00D17A40" w:rsidRDefault="007B4B99">
      <w:pPr>
        <w:rPr>
          <w:lang w:val="nb-NO"/>
        </w:rPr>
        <w:pPrChange w:id="106" w:author="boa" w:date="2016-02-23T10:13:00Z">
          <w:pPr>
            <w:pStyle w:val="Rentekst"/>
          </w:pPr>
        </w:pPrChange>
      </w:pPr>
      <w:r w:rsidRPr="00D17A40">
        <w:rPr>
          <w:lang w:val="nb-NO"/>
        </w:rPr>
        <w:t xml:space="preserve">Ernst Paul, </w:t>
      </w:r>
      <w:r w:rsidR="003D5ED5">
        <w:rPr>
          <w:lang w:val="nb-NO"/>
        </w:rPr>
        <w:t>styremedlem hos de sudettyske sosialdemokratene, i dag representant i den (vest)tyske</w:t>
      </w:r>
      <w:r w:rsidR="00CE3A35">
        <w:rPr>
          <w:lang w:val="nb-NO"/>
        </w:rPr>
        <w:t xml:space="preserve"> </w:t>
      </w:r>
      <w:r w:rsidR="003D5ED5">
        <w:rPr>
          <w:lang w:val="nb-NO"/>
        </w:rPr>
        <w:t>Forbundsdagen.</w:t>
      </w:r>
    </w:p>
    <w:p w:rsidR="004B24F1" w:rsidDel="00620E5A" w:rsidRDefault="004B24F1">
      <w:pPr>
        <w:rPr>
          <w:del w:id="107" w:author="boa" w:date="2016-02-23T10:20:00Z"/>
          <w:lang w:val="nb-NO"/>
        </w:rPr>
        <w:pPrChange w:id="108" w:author="boa" w:date="2016-02-23T10:13:00Z">
          <w:pPr>
            <w:pStyle w:val="Rentekst"/>
          </w:pPr>
        </w:pPrChange>
      </w:pPr>
    </w:p>
    <w:p w:rsidR="007B4B99" w:rsidRPr="00D17A40" w:rsidRDefault="007B4B99">
      <w:pPr>
        <w:rPr>
          <w:lang w:val="nb-NO"/>
        </w:rPr>
        <w:pPrChange w:id="109" w:author="boa" w:date="2016-02-23T10:13:00Z">
          <w:pPr>
            <w:pStyle w:val="Rentekst"/>
          </w:pPr>
        </w:pPrChange>
      </w:pPr>
      <w:r w:rsidRPr="00D17A40">
        <w:rPr>
          <w:lang w:val="nb-NO"/>
        </w:rPr>
        <w:t>W</w:t>
      </w:r>
      <w:r w:rsidR="003D5ED5">
        <w:rPr>
          <w:lang w:val="nb-NO"/>
        </w:rPr>
        <w:t>illy Brandt, den gang j</w:t>
      </w:r>
      <w:r w:rsidRPr="00D17A40">
        <w:rPr>
          <w:lang w:val="nb-NO"/>
        </w:rPr>
        <w:t xml:space="preserve">ournalist, </w:t>
      </w:r>
      <w:r w:rsidR="003D5ED5">
        <w:rPr>
          <w:lang w:val="nb-NO"/>
        </w:rPr>
        <w:t xml:space="preserve">i dag sentralstyremedlem i </w:t>
      </w:r>
      <w:r w:rsidRPr="00D17A40">
        <w:rPr>
          <w:lang w:val="nb-NO"/>
        </w:rPr>
        <w:t xml:space="preserve">SPD </w:t>
      </w:r>
      <w:r w:rsidR="003D5ED5">
        <w:rPr>
          <w:lang w:val="nb-NO"/>
        </w:rPr>
        <w:t>og regjerende borgermester i (vest)Berlin</w:t>
      </w:r>
      <w:r w:rsidRPr="00D17A40">
        <w:rPr>
          <w:lang w:val="nb-NO"/>
        </w:rPr>
        <w:t>.</w:t>
      </w:r>
    </w:p>
    <w:p w:rsidR="007B4B99" w:rsidRPr="00D17A40" w:rsidDel="00620E5A" w:rsidRDefault="007B4B99">
      <w:pPr>
        <w:rPr>
          <w:del w:id="110" w:author="boa" w:date="2016-02-23T10:20:00Z"/>
          <w:lang w:val="nb-NO"/>
        </w:rPr>
        <w:pPrChange w:id="111" w:author="boa" w:date="2016-02-23T10:13:00Z">
          <w:pPr>
            <w:pStyle w:val="Rentekst"/>
          </w:pPr>
        </w:pPrChange>
      </w:pPr>
    </w:p>
    <w:p w:rsidR="007B4B99" w:rsidRPr="00D17A40" w:rsidRDefault="00435696">
      <w:pPr>
        <w:rPr>
          <w:lang w:val="nb-NO"/>
        </w:rPr>
        <w:pPrChange w:id="112" w:author="boa" w:date="2016-02-23T10:13:00Z">
          <w:pPr>
            <w:pStyle w:val="Rentekst"/>
          </w:pPr>
        </w:pPrChange>
      </w:pPr>
      <w:r>
        <w:rPr>
          <w:lang w:val="nb-NO"/>
        </w:rPr>
        <w:t xml:space="preserve">Våren </w:t>
      </w:r>
      <w:r w:rsidR="007B4B99" w:rsidRPr="00D17A40">
        <w:rPr>
          <w:lang w:val="nb-NO"/>
        </w:rPr>
        <w:t xml:space="preserve">1943 </w:t>
      </w:r>
      <w:r>
        <w:rPr>
          <w:lang w:val="nb-NO"/>
        </w:rPr>
        <w:t>kunne Richard Sterner, økonomisk ekspert i den svenske landsorganisasjon, tiltre som fast medarbeider.</w:t>
      </w:r>
      <w:r w:rsidR="007B4B99" w:rsidRPr="00D17A40">
        <w:rPr>
          <w:lang w:val="nb-NO"/>
        </w:rPr>
        <w:t xml:space="preserve"> </w:t>
      </w:r>
      <w:r>
        <w:rPr>
          <w:lang w:val="nb-NO"/>
        </w:rPr>
        <w:t>Han er i dag generaldirektør i det svenske helsevesenet.</w:t>
      </w:r>
      <w:r w:rsidRPr="00D17A40">
        <w:rPr>
          <w:lang w:val="nb-NO"/>
        </w:rPr>
        <w:t xml:space="preserve"> </w:t>
      </w:r>
      <w:r w:rsidR="00C614CD">
        <w:rPr>
          <w:lang w:val="nb-NO"/>
        </w:rPr>
        <w:t>I j</w:t>
      </w:r>
      <w:r w:rsidR="007B4B99" w:rsidRPr="00D17A40">
        <w:rPr>
          <w:lang w:val="nb-NO"/>
        </w:rPr>
        <w:t xml:space="preserve">uni 1943 </w:t>
      </w:r>
      <w:r w:rsidR="00C614CD">
        <w:rPr>
          <w:lang w:val="nb-NO"/>
        </w:rPr>
        <w:t xml:space="preserve">sluttet Kurt Heinig, representant for sentralstyret i SPD seg til komitéen, videre </w:t>
      </w:r>
      <w:r w:rsidR="004B24F1">
        <w:rPr>
          <w:lang w:val="nb-NO"/>
        </w:rPr>
        <w:t>den islandske sos</w:t>
      </w:r>
      <w:r w:rsidR="007B4B99" w:rsidRPr="00D17A40">
        <w:rPr>
          <w:lang w:val="nb-NO"/>
        </w:rPr>
        <w:t>ialdemokrat Sigurdur Thorarinson,</w:t>
      </w:r>
      <w:r w:rsidR="00C614CD">
        <w:rPr>
          <w:lang w:val="nb-NO"/>
        </w:rPr>
        <w:t xml:space="preserve"> </w:t>
      </w:r>
      <w:r w:rsidR="004B24F1">
        <w:rPr>
          <w:lang w:val="nb-NO"/>
        </w:rPr>
        <w:t>den danske sos</w:t>
      </w:r>
      <w:r w:rsidR="007B4B99" w:rsidRPr="00D17A40">
        <w:rPr>
          <w:lang w:val="nb-NO"/>
        </w:rPr>
        <w:t>ialdemokrat Harry Agerbak, s</w:t>
      </w:r>
      <w:r w:rsidR="004B24F1">
        <w:rPr>
          <w:lang w:val="nb-NO"/>
        </w:rPr>
        <w:t xml:space="preserve">enere avløst av </w:t>
      </w:r>
      <w:r w:rsidR="007B4B99" w:rsidRPr="00D17A40">
        <w:rPr>
          <w:lang w:val="nb-NO"/>
        </w:rPr>
        <w:t xml:space="preserve">Henry </w:t>
      </w:r>
      <w:r w:rsidR="00502C68">
        <w:rPr>
          <w:lang w:val="nb-NO"/>
        </w:rPr>
        <w:t>Grümbaum, den span</w:t>
      </w:r>
      <w:r w:rsidR="004B24F1">
        <w:rPr>
          <w:lang w:val="nb-NO"/>
        </w:rPr>
        <w:t>ske sos</w:t>
      </w:r>
      <w:r w:rsidR="007B4B99" w:rsidRPr="00D17A40">
        <w:rPr>
          <w:lang w:val="nb-NO"/>
        </w:rPr>
        <w:t>ialist Ernesto Dethorey</w:t>
      </w:r>
      <w:r w:rsidR="004B24F1">
        <w:rPr>
          <w:lang w:val="nb-NO"/>
        </w:rPr>
        <w:t>, ved siden av</w:t>
      </w:r>
      <w:r w:rsidR="007B4B99" w:rsidRPr="00D17A40">
        <w:rPr>
          <w:lang w:val="nb-NO"/>
        </w:rPr>
        <w:t xml:space="preserve"> </w:t>
      </w:r>
      <w:r w:rsidR="00C614CD">
        <w:rPr>
          <w:lang w:val="nb-NO"/>
        </w:rPr>
        <w:t>sosialdemokratiske emigrantgrupper fra de baltiske stater, og Fred Kalter fra sionist-organisasjonen Hechaluz</w:t>
      </w:r>
      <w:r w:rsidR="007B4B99" w:rsidRPr="00435696">
        <w:rPr>
          <w:lang w:val="nb-NO"/>
        </w:rPr>
        <w:t>,</w:t>
      </w:r>
      <w:r w:rsidR="00C614CD">
        <w:rPr>
          <w:lang w:val="nb-NO"/>
        </w:rPr>
        <w:t xml:space="preserve"> s</w:t>
      </w:r>
      <w:r w:rsidRPr="00435696">
        <w:rPr>
          <w:lang w:val="nb-NO"/>
        </w:rPr>
        <w:t xml:space="preserve">enere avløst av </w:t>
      </w:r>
      <w:r w:rsidR="007B4B99" w:rsidRPr="00435696">
        <w:rPr>
          <w:lang w:val="nb-NO"/>
        </w:rPr>
        <w:t>Willy Smuloviez.</w:t>
      </w:r>
      <w:r w:rsidR="00C614CD">
        <w:rPr>
          <w:lang w:val="nb-NO"/>
        </w:rPr>
        <w:t xml:space="preserve"> I vår internasjonale arbeidsgruppe fantes</w:t>
      </w:r>
      <w:r w:rsidR="007B4B99" w:rsidRPr="00435696">
        <w:rPr>
          <w:lang w:val="nb-NO"/>
        </w:rPr>
        <w:t xml:space="preserve"> </w:t>
      </w:r>
      <w:r w:rsidR="00C614CD">
        <w:rPr>
          <w:lang w:val="nb-NO"/>
        </w:rPr>
        <w:lastRenderedPageBreak/>
        <w:t>sosialister</w:t>
      </w:r>
      <w:r w:rsidR="007B4B99" w:rsidRPr="00D17A40">
        <w:rPr>
          <w:lang w:val="nb-NO"/>
        </w:rPr>
        <w:t xml:space="preserve"> </w:t>
      </w:r>
      <w:r w:rsidR="00C614CD">
        <w:rPr>
          <w:lang w:val="nb-NO"/>
        </w:rPr>
        <w:t>og fagforeningsfolk fra 14 forskjellige land.</w:t>
      </w:r>
      <w:r w:rsidR="00C614CD" w:rsidRPr="00D17A40">
        <w:rPr>
          <w:lang w:val="nb-NO"/>
        </w:rPr>
        <w:t xml:space="preserve"> </w:t>
      </w:r>
    </w:p>
    <w:p w:rsidR="00C614CD" w:rsidDel="00620E5A" w:rsidRDefault="00C614CD">
      <w:pPr>
        <w:rPr>
          <w:del w:id="113" w:author="boa" w:date="2016-02-23T10:20:00Z"/>
          <w:lang w:val="nb-NO"/>
        </w:rPr>
        <w:pPrChange w:id="114" w:author="boa" w:date="2016-02-23T10:13:00Z">
          <w:pPr>
            <w:pStyle w:val="Rentekst"/>
          </w:pPr>
        </w:pPrChange>
      </w:pPr>
    </w:p>
    <w:p w:rsidR="00050FE4" w:rsidRDefault="007B4B99">
      <w:pPr>
        <w:rPr>
          <w:lang w:val="nb-NO"/>
        </w:rPr>
        <w:pPrChange w:id="115" w:author="boa" w:date="2016-02-23T10:13:00Z">
          <w:pPr>
            <w:pStyle w:val="Rentekst"/>
          </w:pPr>
        </w:pPrChange>
      </w:pPr>
      <w:r w:rsidRPr="00D17A40">
        <w:rPr>
          <w:lang w:val="nb-NO"/>
        </w:rPr>
        <w:t>D</w:t>
      </w:r>
      <w:r w:rsidR="00050FE4">
        <w:rPr>
          <w:lang w:val="nb-NO"/>
        </w:rPr>
        <w:t xml:space="preserve">enne komitéen utførte hovedarbeidet. Vi fant lokaler og møtesaler i den svenske </w:t>
      </w:r>
      <w:r w:rsidR="00D9532D">
        <w:rPr>
          <w:lang w:val="nb-NO"/>
        </w:rPr>
        <w:t>landsorganisasjonens</w:t>
      </w:r>
      <w:r w:rsidR="00050FE4">
        <w:rPr>
          <w:lang w:val="nb-NO"/>
        </w:rPr>
        <w:t xml:space="preserve"> hus, og hos arbeideravholdsorganisasjonen Verdandi.</w:t>
      </w:r>
      <w:r w:rsidR="00CE3A35">
        <w:rPr>
          <w:lang w:val="nb-NO"/>
        </w:rPr>
        <w:t xml:space="preserve"> </w:t>
      </w:r>
      <w:r w:rsidR="00050FE4">
        <w:rPr>
          <w:lang w:val="nb-NO"/>
        </w:rPr>
        <w:t xml:space="preserve">For de store forsamlingene, som skulle vedta uttalelser og erklæringer, måtte av plasshensyn antall deltakere fra hver emigrantgruppe begrenses til 10-15. Dessverre er det her ikke plass til å nevne alle ivrige medlemmer av den store kretsen ved navn. Men det </w:t>
      </w:r>
      <w:r w:rsidR="0092187F">
        <w:rPr>
          <w:lang w:val="nb-NO"/>
        </w:rPr>
        <w:t>må nevnes at den daværende formann for den svenske landsorganisasjonen August Lindberg, den nåværende h</w:t>
      </w:r>
      <w:r w:rsidRPr="00D17A40">
        <w:rPr>
          <w:lang w:val="nb-NO"/>
        </w:rPr>
        <w:t>andelsminister Gunnar Lange</w:t>
      </w:r>
      <w:r w:rsidR="004E211A">
        <w:rPr>
          <w:lang w:val="nb-NO"/>
        </w:rPr>
        <w:t xml:space="preserve"> </w:t>
      </w:r>
      <w:r w:rsidR="0092187F">
        <w:rPr>
          <w:lang w:val="nb-NO"/>
        </w:rPr>
        <w:t>og den nåværende sos</w:t>
      </w:r>
      <w:r w:rsidRPr="00D17A40">
        <w:rPr>
          <w:lang w:val="nb-NO"/>
        </w:rPr>
        <w:t>i</w:t>
      </w:r>
      <w:r w:rsidR="0092187F">
        <w:rPr>
          <w:lang w:val="nb-NO"/>
        </w:rPr>
        <w:t>alminister Torsten Nilsson deltok som referenter og gjester</w:t>
      </w:r>
      <w:r w:rsidR="005F1A57">
        <w:rPr>
          <w:lang w:val="nb-NO"/>
        </w:rPr>
        <w:t>.</w:t>
      </w:r>
      <w:r w:rsidR="00CE3A35">
        <w:rPr>
          <w:lang w:val="nb-NO"/>
        </w:rPr>
        <w:t xml:space="preserve"> </w:t>
      </w:r>
      <w:r w:rsidR="00050FE4">
        <w:rPr>
          <w:lang w:val="nb-NO"/>
        </w:rPr>
        <w:t xml:space="preserve">Den daværende sekretær for sosialdemokratene i Stockholm, og nå en sentral lokalpolitiker i Stockholm, </w:t>
      </w:r>
      <w:r w:rsidR="00540104">
        <w:rPr>
          <w:lang w:val="nb-NO"/>
        </w:rPr>
        <w:t>Torsten Sundströ</w:t>
      </w:r>
      <w:r w:rsidRPr="00D17A40">
        <w:rPr>
          <w:lang w:val="nb-NO"/>
        </w:rPr>
        <w:t>m,</w:t>
      </w:r>
      <w:r w:rsidR="00050FE4">
        <w:rPr>
          <w:lang w:val="nb-NO"/>
        </w:rPr>
        <w:t xml:space="preserve"> var en av våre mest aktive støtter. </w:t>
      </w:r>
    </w:p>
    <w:p w:rsidR="007B4B99" w:rsidRPr="00D17A40" w:rsidRDefault="00B47983">
      <w:pPr>
        <w:rPr>
          <w:lang w:val="nb-NO"/>
        </w:rPr>
        <w:pPrChange w:id="116" w:author="boa" w:date="2016-02-23T10:13:00Z">
          <w:pPr>
            <w:pStyle w:val="Rentekst"/>
          </w:pPr>
        </w:pPrChange>
      </w:pPr>
      <w:r>
        <w:rPr>
          <w:lang w:val="nb-NO"/>
        </w:rPr>
        <w:t>I en</w:t>
      </w:r>
      <w:r w:rsidR="007B4B99" w:rsidRPr="00050FE4">
        <w:rPr>
          <w:lang w:val="nb-NO"/>
        </w:rPr>
        <w:t xml:space="preserve"> </w:t>
      </w:r>
      <w:r>
        <w:rPr>
          <w:lang w:val="nb-NO"/>
        </w:rPr>
        <w:t xml:space="preserve">plenumforsamling den </w:t>
      </w:r>
      <w:r w:rsidR="007B4B99" w:rsidRPr="00050FE4">
        <w:rPr>
          <w:lang w:val="nb-NO"/>
        </w:rPr>
        <w:t xml:space="preserve">7. </w:t>
      </w:r>
      <w:r w:rsidRPr="00B47983">
        <w:rPr>
          <w:lang w:val="nb-NO"/>
        </w:rPr>
        <w:t>j</w:t>
      </w:r>
      <w:r w:rsidR="007B4B99" w:rsidRPr="00B47983">
        <w:rPr>
          <w:lang w:val="nb-NO"/>
        </w:rPr>
        <w:t xml:space="preserve">uni 1943, </w:t>
      </w:r>
      <w:r>
        <w:rPr>
          <w:lang w:val="nb-NO"/>
        </w:rPr>
        <w:t xml:space="preserve">da arbeidet hadde tatt en gledelig vending og vår sirkel hadde blitt en virkelig internasjonal gruppe. stilte Paul og Brandt sine posisjoner henholdsvis formann og sekretær til disposisjon. </w:t>
      </w:r>
      <w:r w:rsidR="007B4B99" w:rsidRPr="00D17A40">
        <w:rPr>
          <w:lang w:val="nb-NO"/>
        </w:rPr>
        <w:t>Be</w:t>
      </w:r>
      <w:r w:rsidR="00540104">
        <w:rPr>
          <w:lang w:val="nb-NO"/>
        </w:rPr>
        <w:t>gge ble enste</w:t>
      </w:r>
      <w:r w:rsidR="007B4B99" w:rsidRPr="00D17A40">
        <w:rPr>
          <w:lang w:val="nb-NO"/>
        </w:rPr>
        <w:t>mmig</w:t>
      </w:r>
      <w:r w:rsidR="00540104">
        <w:rPr>
          <w:lang w:val="nb-NO"/>
        </w:rPr>
        <w:t xml:space="preserve"> gjenvalgt. Enste</w:t>
      </w:r>
      <w:r w:rsidR="007B4B99" w:rsidRPr="00D17A40">
        <w:rPr>
          <w:lang w:val="nb-NO"/>
        </w:rPr>
        <w:t xml:space="preserve">mmig </w:t>
      </w:r>
      <w:r w:rsidR="00540104">
        <w:rPr>
          <w:lang w:val="nb-NO"/>
        </w:rPr>
        <w:t xml:space="preserve">gjenvalgt ble også </w:t>
      </w:r>
      <w:r w:rsidR="007B4B99" w:rsidRPr="00D17A40">
        <w:rPr>
          <w:lang w:val="nb-NO"/>
        </w:rPr>
        <w:t>Richard Sterner</w:t>
      </w:r>
      <w:r w:rsidR="00540104">
        <w:rPr>
          <w:lang w:val="nb-NO"/>
        </w:rPr>
        <w:t xml:space="preserve"> som viseformann</w:t>
      </w:r>
      <w:r w:rsidR="007B4B99" w:rsidRPr="00D17A40">
        <w:rPr>
          <w:lang w:val="nb-NO"/>
        </w:rPr>
        <w:t>.</w:t>
      </w:r>
    </w:p>
    <w:p w:rsidR="007B4B99" w:rsidRPr="00D17A40" w:rsidDel="00620E5A" w:rsidRDefault="007B4B99">
      <w:pPr>
        <w:rPr>
          <w:del w:id="117" w:author="boa" w:date="2016-02-23T10:19:00Z"/>
          <w:lang w:val="nb-NO"/>
        </w:rPr>
        <w:pPrChange w:id="118" w:author="boa" w:date="2016-02-23T10:13:00Z">
          <w:pPr>
            <w:pStyle w:val="Rentekst"/>
          </w:pPr>
        </w:pPrChange>
      </w:pPr>
    </w:p>
    <w:p w:rsidR="00513A3B" w:rsidRPr="00D17A40" w:rsidRDefault="00513A3B">
      <w:pPr>
        <w:rPr>
          <w:lang w:val="nb-NO"/>
        </w:rPr>
        <w:pPrChange w:id="119" w:author="boa" w:date="2016-02-23T10:13:00Z">
          <w:pPr>
            <w:pStyle w:val="Rentekst"/>
          </w:pPr>
        </w:pPrChange>
      </w:pPr>
      <w:r>
        <w:rPr>
          <w:lang w:val="nb-NO"/>
        </w:rPr>
        <w:t>Inntil da hadde formann og sekretær betalt våre små løpende utgifter, for det meste brevporto, av sine egne lommer.</w:t>
      </w:r>
      <w:ins w:id="120" w:author="boa" w:date="2016-02-23T10:20:00Z">
        <w:r w:rsidR="00620E5A">
          <w:rPr>
            <w:lang w:val="nb-NO"/>
          </w:rPr>
          <w:t xml:space="preserve"> </w:t>
        </w:r>
      </w:ins>
      <w:r>
        <w:rPr>
          <w:lang w:val="nb-NO"/>
        </w:rPr>
        <w:t>Den 7.j</w:t>
      </w:r>
      <w:r w:rsidR="007B4B99" w:rsidRPr="00D17A40">
        <w:rPr>
          <w:lang w:val="nb-NO"/>
        </w:rPr>
        <w:t xml:space="preserve">uni 1943 </w:t>
      </w:r>
      <w:r>
        <w:rPr>
          <w:lang w:val="nb-NO"/>
        </w:rPr>
        <w:t xml:space="preserve">ble det besluttet at de representerte grupper skulle gi et årsbidrag på minst 10 svenske kroner. Dette beskjedne beløp skulle forvaltes av Karniol. </w:t>
      </w:r>
      <w:proofErr w:type="spellStart"/>
      <w:r>
        <w:rPr>
          <w:lang w:val="nb-NO"/>
        </w:rPr>
        <w:t>Flyktningkomitéen</w:t>
      </w:r>
      <w:proofErr w:type="spellEnd"/>
      <w:r>
        <w:rPr>
          <w:lang w:val="nb-NO"/>
        </w:rPr>
        <w:t xml:space="preserve"> og Stockholms </w:t>
      </w:r>
      <w:proofErr w:type="spellStart"/>
      <w:r>
        <w:rPr>
          <w:lang w:val="nb-NO"/>
        </w:rPr>
        <w:t>Arbetarekommun</w:t>
      </w:r>
      <w:proofErr w:type="spellEnd"/>
      <w:r>
        <w:rPr>
          <w:lang w:val="nb-NO"/>
        </w:rPr>
        <w:t>, sosialdemokratenes store lokal-lag, erklærte seg ved den internasjonale 1. maifeiringen villig til å dekke et eventuelt underskudd.</w:t>
      </w:r>
      <w:r w:rsidR="00B41215">
        <w:rPr>
          <w:lang w:val="nb-NO"/>
        </w:rPr>
        <w:t xml:space="preserve"> Vi </w:t>
      </w:r>
      <w:r w:rsidR="00B41215">
        <w:rPr>
          <w:lang w:val="nb-NO"/>
        </w:rPr>
        <w:t>var stolte over at vi aldri trengte å gjøre bruk av dette generøse tilbud. Senere fikk vi små tilskudd av fagforeninger. Alt arbeid ble gjort på frivillig og ulønnet grunnlag.</w:t>
      </w:r>
    </w:p>
    <w:p w:rsidR="007B4B99" w:rsidRPr="00435696" w:rsidDel="00E42E1D" w:rsidRDefault="007B4B99" w:rsidP="00EA68BF">
      <w:pPr>
        <w:pStyle w:val="Overskrift1"/>
        <w:rPr>
          <w:del w:id="121" w:author="boa" w:date="2016-02-23T10:21:00Z"/>
        </w:rPr>
        <w:pPrChange w:id="122" w:author="boa" w:date="2016-02-23T10:13:00Z">
          <w:pPr>
            <w:pStyle w:val="Rentekst"/>
          </w:pPr>
        </w:pPrChange>
      </w:pPr>
    </w:p>
    <w:p w:rsidR="00CF3FCC" w:rsidRDefault="00435696" w:rsidP="00EA68BF">
      <w:pPr>
        <w:pStyle w:val="Overskrift1"/>
        <w:pPrChange w:id="123" w:author="boa" w:date="2016-02-23T10:21:00Z">
          <w:pPr>
            <w:pStyle w:val="Rentekst"/>
          </w:pPr>
        </w:pPrChange>
      </w:pPr>
      <w:r>
        <w:t>D</w:t>
      </w:r>
      <w:r w:rsidR="007B4B99" w:rsidRPr="00D17A40">
        <w:t xml:space="preserve">e </w:t>
      </w:r>
      <w:r>
        <w:t>demokratiske sosialisters fredsmål.</w:t>
      </w:r>
    </w:p>
    <w:p w:rsidR="00CB1B7A" w:rsidDel="00E42E1D" w:rsidRDefault="00CB1B7A">
      <w:pPr>
        <w:rPr>
          <w:del w:id="124" w:author="boa" w:date="2016-02-23T10:21:00Z"/>
          <w:lang w:val="nb-NO"/>
        </w:rPr>
        <w:pPrChange w:id="125" w:author="boa" w:date="2016-02-23T10:13:00Z">
          <w:pPr>
            <w:pStyle w:val="Rentekst"/>
          </w:pPr>
        </w:pPrChange>
      </w:pPr>
    </w:p>
    <w:p w:rsidR="00B47983" w:rsidRPr="00D17A40" w:rsidRDefault="00B47983">
      <w:pPr>
        <w:rPr>
          <w:lang w:val="nb-NO"/>
        </w:rPr>
        <w:pPrChange w:id="126" w:author="boa" w:date="2016-02-23T10:13:00Z">
          <w:pPr>
            <w:pStyle w:val="Rentekst"/>
          </w:pPr>
        </w:pPrChange>
      </w:pPr>
      <w:r>
        <w:rPr>
          <w:lang w:val="nb-NO"/>
        </w:rPr>
        <w:t xml:space="preserve">Etter uker med rådføring </w:t>
      </w:r>
      <w:proofErr w:type="gramStart"/>
      <w:r>
        <w:rPr>
          <w:lang w:val="nb-NO"/>
        </w:rPr>
        <w:t>i ”den</w:t>
      </w:r>
      <w:proofErr w:type="gramEnd"/>
      <w:r>
        <w:rPr>
          <w:lang w:val="nb-NO"/>
        </w:rPr>
        <w:t xml:space="preserve"> indre krets” var vi i mars 1943 kommet så langt at vi kunne legge fram et forslag</w:t>
      </w:r>
      <w:r w:rsidR="00CB1B7A">
        <w:rPr>
          <w:lang w:val="nb-NO"/>
        </w:rPr>
        <w:t xml:space="preserve"> om våre fredsmål</w:t>
      </w:r>
      <w:r>
        <w:rPr>
          <w:lang w:val="nb-NO"/>
        </w:rPr>
        <w:t>, for det meste forberedt av</w:t>
      </w:r>
      <w:r w:rsidR="00CB1B7A">
        <w:rPr>
          <w:lang w:val="nb-NO"/>
        </w:rPr>
        <w:t xml:space="preserve"> Willy Brandt, </w:t>
      </w:r>
      <w:r>
        <w:rPr>
          <w:lang w:val="nb-NO"/>
        </w:rPr>
        <w:t>for den store kretsen. Etter rådføring i de enkelte grupper</w:t>
      </w:r>
      <w:r w:rsidR="00CF3FCC" w:rsidRPr="00D17A40">
        <w:rPr>
          <w:lang w:val="nb-NO"/>
        </w:rPr>
        <w:t xml:space="preserve"> </w:t>
      </w:r>
      <w:r>
        <w:rPr>
          <w:lang w:val="nb-NO"/>
        </w:rPr>
        <w:t>ble det ta</w:t>
      </w:r>
      <w:r w:rsidR="00CB1B7A">
        <w:rPr>
          <w:lang w:val="nb-NO"/>
        </w:rPr>
        <w:t>tt opp i april-</w:t>
      </w:r>
      <w:r>
        <w:rPr>
          <w:lang w:val="nb-NO"/>
        </w:rPr>
        <w:t>møtet.</w:t>
      </w:r>
    </w:p>
    <w:p w:rsidR="007B4B99" w:rsidRPr="00D17A40" w:rsidRDefault="007B4B99">
      <w:pPr>
        <w:rPr>
          <w:lang w:val="nb-NO"/>
        </w:rPr>
        <w:pPrChange w:id="127" w:author="boa" w:date="2016-02-23T10:13:00Z">
          <w:pPr>
            <w:pStyle w:val="Rentekst"/>
          </w:pPr>
        </w:pPrChange>
      </w:pPr>
      <w:del w:id="128" w:author="boa" w:date="2016-02-23T10:21:00Z">
        <w:r w:rsidRPr="00D17A40" w:rsidDel="00E42E1D">
          <w:rPr>
            <w:lang w:val="nb-NO"/>
          </w:rPr>
          <w:delText>.</w:delText>
        </w:r>
      </w:del>
      <w:r w:rsidR="000A392C">
        <w:rPr>
          <w:lang w:val="nb-NO"/>
        </w:rPr>
        <w:t>Dokument</w:t>
      </w:r>
      <w:r w:rsidR="00502C68">
        <w:rPr>
          <w:lang w:val="nb-NO"/>
        </w:rPr>
        <w:t>et</w:t>
      </w:r>
      <w:r w:rsidR="000A392C">
        <w:rPr>
          <w:lang w:val="nb-NO"/>
        </w:rPr>
        <w:t xml:space="preserve"> har et omfang på 500 linjer</w:t>
      </w:r>
      <w:r w:rsidRPr="00D17A40">
        <w:rPr>
          <w:lang w:val="nb-NO"/>
        </w:rPr>
        <w:t xml:space="preserve">. </w:t>
      </w:r>
      <w:r w:rsidR="000A392C">
        <w:rPr>
          <w:lang w:val="nb-NO"/>
        </w:rPr>
        <w:t>Det er derfor ikke mulig å gjengi det i sin helhet her. Noen fyldigere utdrag skulle imidlertid vise den ånd som hersket blant de internasjonale sosialistene i Stockholm.</w:t>
      </w:r>
      <w:r w:rsidR="00B47983">
        <w:rPr>
          <w:lang w:val="nb-NO"/>
        </w:rPr>
        <w:t xml:space="preserve"> I innledningen til Stockholm-forslaget ble meningsfeller i andre land invitert til en meningsutveksling om de demokratiske sosialisters fredsmål. Under overskriften </w:t>
      </w:r>
      <w:r w:rsidR="006D707C">
        <w:rPr>
          <w:lang w:val="nb-NO"/>
        </w:rPr>
        <w:t>«Freden må vinnes»</w:t>
      </w:r>
      <w:r w:rsidR="00960646">
        <w:rPr>
          <w:lang w:val="nb-NO"/>
        </w:rPr>
        <w:t xml:space="preserve"> heter det som følger:</w:t>
      </w:r>
    </w:p>
    <w:p w:rsidR="007B4B99" w:rsidRPr="006D707C" w:rsidDel="00E42E1D" w:rsidRDefault="007B4B99">
      <w:pPr>
        <w:rPr>
          <w:del w:id="129" w:author="boa" w:date="2016-02-23T10:21:00Z"/>
          <w:i/>
          <w:lang w:val="nb-NO"/>
        </w:rPr>
        <w:pPrChange w:id="130" w:author="boa" w:date="2016-02-23T10:13:00Z">
          <w:pPr>
            <w:pStyle w:val="Rentekst"/>
          </w:pPr>
        </w:pPrChange>
      </w:pPr>
    </w:p>
    <w:p w:rsidR="007B4B99" w:rsidRPr="006D707C" w:rsidRDefault="006D707C">
      <w:pPr>
        <w:rPr>
          <w:i/>
          <w:lang w:val="nb-NO"/>
        </w:rPr>
        <w:pPrChange w:id="131" w:author="boa" w:date="2016-02-23T10:13:00Z">
          <w:pPr>
            <w:pStyle w:val="Rentekst"/>
          </w:pPr>
        </w:pPrChange>
      </w:pPr>
      <w:r w:rsidRPr="006D707C">
        <w:rPr>
          <w:i/>
          <w:lang w:val="nb-NO"/>
        </w:rPr>
        <w:t>«</w:t>
      </w:r>
      <w:r w:rsidR="000966DA" w:rsidRPr="006D707C">
        <w:rPr>
          <w:i/>
          <w:lang w:val="nb-NO"/>
        </w:rPr>
        <w:t xml:space="preserve">I overensstemmelse med alle folks sanne interesser etterstreber de demokratiske sosialistene en rettferdig og varig fred. De forente nasjoners seier over Hitler-Tyskland og deres allierte er forutsetningen for en rettferdig og varig fred. </w:t>
      </w:r>
      <w:r w:rsidR="00A57362" w:rsidRPr="006D707C">
        <w:rPr>
          <w:i/>
          <w:lang w:val="nb-NO"/>
        </w:rPr>
        <w:t>Krigen kan vinnes militært og tapes politisk</w:t>
      </w:r>
      <w:r w:rsidR="007B4B99" w:rsidRPr="006D707C">
        <w:rPr>
          <w:i/>
          <w:lang w:val="nb-NO"/>
        </w:rPr>
        <w:t xml:space="preserve">. </w:t>
      </w:r>
      <w:r w:rsidR="0070238F" w:rsidRPr="006D707C">
        <w:rPr>
          <w:i/>
          <w:lang w:val="nb-NO"/>
        </w:rPr>
        <w:t xml:space="preserve">Den virkelige </w:t>
      </w:r>
      <w:r w:rsidR="00D9532D" w:rsidRPr="006D707C">
        <w:rPr>
          <w:i/>
          <w:lang w:val="nb-NO"/>
        </w:rPr>
        <w:t>seier</w:t>
      </w:r>
      <w:r w:rsidR="0070238F" w:rsidRPr="006D707C">
        <w:rPr>
          <w:i/>
          <w:lang w:val="nb-NO"/>
        </w:rPr>
        <w:t xml:space="preserve"> oppnås først når de samfunnsmessige og internasjonale forhold som den nazistiske og fascistiske faren oppsto i blir overvunnet. Det vil avhenge av de politiske og sosiale omveltninger som vil følge etter nazismens nederlag, om krigen vil ende opp i sin logiske konsekvens.</w:t>
      </w:r>
    </w:p>
    <w:p w:rsidR="0070238F" w:rsidRPr="006D707C" w:rsidDel="00E42E1D" w:rsidRDefault="0070238F">
      <w:pPr>
        <w:rPr>
          <w:del w:id="132" w:author="boa" w:date="2016-02-23T10:21:00Z"/>
          <w:i/>
          <w:lang w:val="nb-NO"/>
        </w:rPr>
        <w:pPrChange w:id="133" w:author="boa" w:date="2016-02-23T10:13:00Z">
          <w:pPr>
            <w:pStyle w:val="Rentekst"/>
          </w:pPr>
        </w:pPrChange>
      </w:pPr>
    </w:p>
    <w:p w:rsidR="007B4B99" w:rsidRPr="006D707C" w:rsidRDefault="00182AFC">
      <w:pPr>
        <w:rPr>
          <w:i/>
          <w:lang w:val="nb-NO"/>
        </w:rPr>
        <w:pPrChange w:id="134" w:author="boa" w:date="2016-02-23T10:13:00Z">
          <w:pPr>
            <w:pStyle w:val="Rentekst"/>
          </w:pPr>
        </w:pPrChange>
      </w:pPr>
      <w:r w:rsidRPr="006D707C">
        <w:rPr>
          <w:i/>
          <w:lang w:val="nb-NO"/>
        </w:rPr>
        <w:t xml:space="preserve">Arbeiderklassen og kreftene som ønsker sosialt fremskritt i de enkelte land må skape garantier for at krigskatastrofen ikke gjentar deg. For å </w:t>
      </w:r>
      <w:r w:rsidRPr="006D707C">
        <w:rPr>
          <w:i/>
          <w:lang w:val="nb-NO"/>
        </w:rPr>
        <w:lastRenderedPageBreak/>
        <w:t xml:space="preserve">oppnå en stabil fred, må man foreta de politiske og økonomiske grep som er nødvendige. Sikre demokratiet, og overlate alle viktige beslutninger til folket. </w:t>
      </w:r>
    </w:p>
    <w:p w:rsidR="007B4B99" w:rsidRPr="006D707C" w:rsidDel="00802431" w:rsidRDefault="007B4B99">
      <w:pPr>
        <w:rPr>
          <w:del w:id="135" w:author="boa" w:date="2016-02-23T10:21:00Z"/>
          <w:i/>
          <w:lang w:val="nb-NO"/>
        </w:rPr>
        <w:pPrChange w:id="136" w:author="boa" w:date="2016-02-23T10:13:00Z">
          <w:pPr>
            <w:pStyle w:val="Rentekst"/>
          </w:pPr>
        </w:pPrChange>
      </w:pPr>
    </w:p>
    <w:p w:rsidR="0070238F" w:rsidRPr="006D707C" w:rsidRDefault="0070238F">
      <w:pPr>
        <w:rPr>
          <w:i/>
          <w:lang w:val="nb-NO"/>
        </w:rPr>
        <w:pPrChange w:id="137" w:author="boa" w:date="2016-02-23T10:13:00Z">
          <w:pPr>
            <w:pStyle w:val="Rentekst"/>
          </w:pPr>
        </w:pPrChange>
      </w:pPr>
      <w:r w:rsidRPr="006D707C">
        <w:rPr>
          <w:i/>
          <w:lang w:val="nb-NO"/>
        </w:rPr>
        <w:t>Allerede i dag, mens krigen fortsatt pågår, dukker det opp halvfascistiske autoritære og andre reaksjonære tendenser, De kan bli en alvorlig fare for fredens og demokratiets sak. Det er de demokratiske sosialisters plikt å bekjempe de antidemokratiske krefter i sine egne land av all kraft</w:t>
      </w:r>
      <w:r w:rsidR="006D707C" w:rsidRPr="006D707C">
        <w:rPr>
          <w:i/>
          <w:lang w:val="nb-NO"/>
        </w:rPr>
        <w:t>.»</w:t>
      </w:r>
    </w:p>
    <w:p w:rsidR="007B4B99" w:rsidRPr="00D17A40" w:rsidRDefault="002E21D0">
      <w:pPr>
        <w:rPr>
          <w:lang w:val="nb-NO"/>
        </w:rPr>
        <w:pPrChange w:id="138" w:author="boa" w:date="2016-02-23T10:13:00Z">
          <w:pPr>
            <w:pStyle w:val="Rentekst"/>
          </w:pPr>
        </w:pPrChange>
      </w:pPr>
      <w:proofErr w:type="gramStart"/>
      <w:r>
        <w:rPr>
          <w:lang w:val="nb-NO"/>
        </w:rPr>
        <w:t>Som ”Våre</w:t>
      </w:r>
      <w:proofErr w:type="gramEnd"/>
      <w:r>
        <w:rPr>
          <w:lang w:val="nb-NO"/>
        </w:rPr>
        <w:t xml:space="preserve"> mål”</w:t>
      </w:r>
      <w:r w:rsidR="007B4B99" w:rsidRPr="00D17A40">
        <w:rPr>
          <w:lang w:val="nb-NO"/>
        </w:rPr>
        <w:t xml:space="preserve"> </w:t>
      </w:r>
      <w:r>
        <w:rPr>
          <w:lang w:val="nb-NO"/>
        </w:rPr>
        <w:t>ble nevnt:</w:t>
      </w:r>
    </w:p>
    <w:p w:rsidR="007B4B99" w:rsidRPr="006D707C" w:rsidRDefault="006D707C">
      <w:pPr>
        <w:rPr>
          <w:i/>
          <w:lang w:val="nb-NO"/>
        </w:rPr>
        <w:pPrChange w:id="139" w:author="boa" w:date="2016-02-23T10:13:00Z">
          <w:pPr>
            <w:pStyle w:val="Rentekst"/>
          </w:pPr>
        </w:pPrChange>
      </w:pPr>
      <w:r w:rsidRPr="006D707C">
        <w:rPr>
          <w:i/>
          <w:lang w:val="nb-NO"/>
        </w:rPr>
        <w:t>«</w:t>
      </w:r>
      <w:r w:rsidR="002E21D0" w:rsidRPr="006D707C">
        <w:rPr>
          <w:i/>
          <w:lang w:val="nb-NO"/>
        </w:rPr>
        <w:t>Folkesuveren</w:t>
      </w:r>
      <w:r w:rsidR="00213A9F" w:rsidRPr="006D707C">
        <w:rPr>
          <w:i/>
          <w:lang w:val="nb-NO"/>
        </w:rPr>
        <w:t>itet, personlig frihet og retts</w:t>
      </w:r>
      <w:r w:rsidR="002E21D0" w:rsidRPr="006D707C">
        <w:rPr>
          <w:i/>
          <w:lang w:val="nb-NO"/>
        </w:rPr>
        <w:t xml:space="preserve">sikkerhet, økonomisk og </w:t>
      </w:r>
      <w:r w:rsidR="00213A9F" w:rsidRPr="006D707C">
        <w:rPr>
          <w:i/>
          <w:lang w:val="nb-NO"/>
        </w:rPr>
        <w:t>sosial</w:t>
      </w:r>
      <w:r w:rsidR="002E21D0" w:rsidRPr="006D707C">
        <w:rPr>
          <w:i/>
          <w:lang w:val="nb-NO"/>
        </w:rPr>
        <w:t xml:space="preserve"> rettferdighet I de enkelte land, omfattende kontroll over næringslivet for å forhindre kriser, skape orden og effektivitet, og oppnå størst mulig ø</w:t>
      </w:r>
      <w:r w:rsidRPr="006D707C">
        <w:rPr>
          <w:i/>
          <w:lang w:val="nb-NO"/>
        </w:rPr>
        <w:t>konomisk og sosial likestilling.»</w:t>
      </w:r>
    </w:p>
    <w:p w:rsidR="007B4B99" w:rsidRPr="006D707C" w:rsidDel="00802431" w:rsidRDefault="007B4B99">
      <w:pPr>
        <w:rPr>
          <w:del w:id="140" w:author="boa" w:date="2016-02-23T10:21:00Z"/>
          <w:i/>
          <w:lang w:val="nb-NO"/>
        </w:rPr>
        <w:pPrChange w:id="141" w:author="boa" w:date="2016-02-23T10:13:00Z">
          <w:pPr>
            <w:pStyle w:val="Rentekst"/>
          </w:pPr>
        </w:pPrChange>
      </w:pPr>
    </w:p>
    <w:p w:rsidR="007B4B99" w:rsidRPr="00D17A40" w:rsidRDefault="006D707C">
      <w:pPr>
        <w:rPr>
          <w:lang w:val="nb-NO"/>
        </w:rPr>
        <w:pPrChange w:id="142" w:author="boa" w:date="2016-02-23T10:13:00Z">
          <w:pPr>
            <w:pStyle w:val="Rentekst"/>
          </w:pPr>
        </w:pPrChange>
      </w:pPr>
      <w:r w:rsidRPr="006D707C">
        <w:rPr>
          <w:i/>
          <w:lang w:val="nb-NO"/>
        </w:rPr>
        <w:t>«</w:t>
      </w:r>
      <w:r w:rsidR="0087464A" w:rsidRPr="006D707C">
        <w:rPr>
          <w:i/>
          <w:lang w:val="nb-NO"/>
        </w:rPr>
        <w:t>Fr</w:t>
      </w:r>
      <w:r w:rsidR="007B4B99" w:rsidRPr="006D707C">
        <w:rPr>
          <w:i/>
          <w:lang w:val="nb-NO"/>
        </w:rPr>
        <w:t>ed</w:t>
      </w:r>
      <w:r w:rsidR="0087464A" w:rsidRPr="006D707C">
        <w:rPr>
          <w:i/>
          <w:lang w:val="nb-NO"/>
        </w:rPr>
        <w:t xml:space="preserve"> og samarbeid. Respekt for lov og rett, fordømmelse av angrepspolitikk</w:t>
      </w:r>
      <w:r w:rsidR="0044119B" w:rsidRPr="006D707C">
        <w:rPr>
          <w:i/>
          <w:lang w:val="nb-NO"/>
        </w:rPr>
        <w:t xml:space="preserve"> og økonomisk imperialisme folkene imellom. Internasjonal planlegging under demokratisk kontroll, for alle nasjoner en rasjonell utveksling av varer og tjenester så vel som utnyttelse av råstoffer, sikring av kreditter og tekniske nyvinninger, og utjevning av</w:t>
      </w:r>
      <w:r w:rsidR="002E21D0" w:rsidRPr="006D707C">
        <w:rPr>
          <w:i/>
          <w:lang w:val="nb-NO"/>
        </w:rPr>
        <w:t xml:space="preserve"> den økonomiske og sosiale standard mellom folkene, </w:t>
      </w:r>
      <w:r w:rsidR="00550C3E" w:rsidRPr="006D707C">
        <w:rPr>
          <w:i/>
          <w:lang w:val="nb-NO"/>
        </w:rPr>
        <w:t>Vi kjemper nasjonalt og internasjonalt for et sosialistisk demokrati</w:t>
      </w:r>
      <w:r w:rsidRPr="006D707C">
        <w:rPr>
          <w:i/>
          <w:lang w:val="nb-NO"/>
        </w:rPr>
        <w:t>»</w:t>
      </w:r>
      <w:r w:rsidR="002E21D0">
        <w:rPr>
          <w:lang w:val="nb-NO"/>
        </w:rPr>
        <w:t>.</w:t>
      </w:r>
    </w:p>
    <w:p w:rsidR="007B4B99" w:rsidRPr="00D17A40" w:rsidDel="00802431" w:rsidRDefault="007B4B99">
      <w:pPr>
        <w:rPr>
          <w:del w:id="143" w:author="boa" w:date="2016-02-23T10:21:00Z"/>
          <w:lang w:val="nb-NO"/>
        </w:rPr>
        <w:pPrChange w:id="144" w:author="boa" w:date="2016-02-23T10:13:00Z">
          <w:pPr>
            <w:pStyle w:val="Rentekst"/>
          </w:pPr>
        </w:pPrChange>
      </w:pPr>
    </w:p>
    <w:p w:rsidR="00094021" w:rsidRDefault="00094021">
      <w:pPr>
        <w:rPr>
          <w:lang w:val="nb-NO"/>
        </w:rPr>
        <w:pPrChange w:id="145" w:author="boa" w:date="2016-02-23T10:13:00Z">
          <w:pPr>
            <w:pStyle w:val="Rentekst"/>
          </w:pPr>
        </w:pPrChange>
      </w:pPr>
      <w:r>
        <w:rPr>
          <w:lang w:val="nb-NO"/>
        </w:rPr>
        <w:t>Etter en fastslåelse av de fire friheter blir det erklært:</w:t>
      </w:r>
    </w:p>
    <w:p w:rsidR="007B4B99" w:rsidRPr="00E245D6" w:rsidRDefault="00E245D6">
      <w:pPr>
        <w:rPr>
          <w:i/>
          <w:lang w:val="nb-NO"/>
        </w:rPr>
        <w:pPrChange w:id="146" w:author="boa" w:date="2016-02-23T10:13:00Z">
          <w:pPr>
            <w:pStyle w:val="Rentekst"/>
          </w:pPr>
        </w:pPrChange>
      </w:pPr>
      <w:r w:rsidRPr="00E245D6">
        <w:rPr>
          <w:i/>
          <w:lang w:val="nb-NO"/>
        </w:rPr>
        <w:t>«</w:t>
      </w:r>
      <w:r w:rsidR="001D7F1A" w:rsidRPr="00E245D6">
        <w:rPr>
          <w:i/>
          <w:lang w:val="nb-NO"/>
        </w:rPr>
        <w:t>D</w:t>
      </w:r>
      <w:r w:rsidR="007B4B99" w:rsidRPr="00E245D6">
        <w:rPr>
          <w:i/>
          <w:lang w:val="nb-NO"/>
        </w:rPr>
        <w:t>e demokratis</w:t>
      </w:r>
      <w:r w:rsidR="001D7F1A" w:rsidRPr="00E245D6">
        <w:rPr>
          <w:i/>
          <w:lang w:val="nb-NO"/>
        </w:rPr>
        <w:t>ke sosialister må motvirke at demokratenes fredsmål forstyrres av hat-følelser – som er en naturlig følge av nazistenes barbariske handlinger.</w:t>
      </w:r>
    </w:p>
    <w:p w:rsidR="007B4B99" w:rsidRPr="00E245D6" w:rsidDel="00FC3246" w:rsidRDefault="007B4B99">
      <w:pPr>
        <w:rPr>
          <w:del w:id="147" w:author="boa" w:date="2016-02-23T10:21:00Z"/>
          <w:i/>
          <w:lang w:val="nb-NO"/>
        </w:rPr>
        <w:pPrChange w:id="148" w:author="boa" w:date="2016-02-23T10:13:00Z">
          <w:pPr>
            <w:pStyle w:val="Rentekst"/>
          </w:pPr>
        </w:pPrChange>
      </w:pPr>
    </w:p>
    <w:p w:rsidR="007B4B99" w:rsidRPr="00D17A40" w:rsidRDefault="007B4B99">
      <w:pPr>
        <w:rPr>
          <w:lang w:val="nb-NO"/>
        </w:rPr>
        <w:pPrChange w:id="149" w:author="boa" w:date="2016-02-23T10:13:00Z">
          <w:pPr>
            <w:pStyle w:val="Rentekst"/>
          </w:pPr>
        </w:pPrChange>
      </w:pPr>
      <w:r w:rsidRPr="00E245D6">
        <w:rPr>
          <w:i/>
          <w:lang w:val="nb-NO"/>
        </w:rPr>
        <w:t>Fr</w:t>
      </w:r>
      <w:r w:rsidR="0044119B" w:rsidRPr="00E245D6">
        <w:rPr>
          <w:i/>
          <w:lang w:val="nb-NO"/>
        </w:rPr>
        <w:t xml:space="preserve">eden må bygges på fornuft. Hat er intet holdbart grunnlag for fred. Etterkrigspolitikken må ikke beherskes av hevntanker, men bæres av vilje til felles </w:t>
      </w:r>
      <w:r w:rsidR="0044119B" w:rsidRPr="00E245D6">
        <w:rPr>
          <w:i/>
          <w:lang w:val="nb-NO"/>
        </w:rPr>
        <w:t>gjenoppbygging. Den nasjonale enhet, som fikk et nytt oppsving og spilte en stor rolle i kampen mot nazismen er ikke nok når den nye freden skal skapes. Problemene krigen avdekket og som må løses ved en fredsslutning kan ikke bindes til landegrenser, de må løses i en internasjonal målestokk</w:t>
      </w:r>
      <w:r w:rsidR="00FE76EC" w:rsidRPr="00E245D6">
        <w:rPr>
          <w:i/>
          <w:lang w:val="nb-NO"/>
        </w:rPr>
        <w:t>.</w:t>
      </w:r>
      <w:r w:rsidR="00E245D6" w:rsidRPr="00E245D6">
        <w:rPr>
          <w:i/>
          <w:lang w:val="nb-NO"/>
        </w:rPr>
        <w:t>»</w:t>
      </w:r>
    </w:p>
    <w:p w:rsidR="007B4B99" w:rsidRPr="00D17A40" w:rsidDel="00FC3246" w:rsidRDefault="007B4B99">
      <w:pPr>
        <w:rPr>
          <w:del w:id="150" w:author="boa" w:date="2016-02-23T10:21:00Z"/>
          <w:lang w:val="nb-NO"/>
        </w:rPr>
        <w:pPrChange w:id="151" w:author="boa" w:date="2016-02-23T10:13:00Z">
          <w:pPr>
            <w:pStyle w:val="Rentekst"/>
          </w:pPr>
        </w:pPrChange>
      </w:pPr>
    </w:p>
    <w:p w:rsidR="007B4B99" w:rsidRPr="00D17A40" w:rsidRDefault="002E7B4E">
      <w:pPr>
        <w:rPr>
          <w:lang w:val="nb-NO"/>
        </w:rPr>
        <w:pPrChange w:id="152" w:author="boa" w:date="2016-02-23T10:13:00Z">
          <w:pPr>
            <w:pStyle w:val="Rentekst"/>
          </w:pPr>
        </w:pPrChange>
      </w:pPr>
      <w:r>
        <w:rPr>
          <w:lang w:val="nb-NO"/>
        </w:rPr>
        <w:t>Nasjoners selvbestemmelsesrett ble kraftig understreket:</w:t>
      </w:r>
    </w:p>
    <w:p w:rsidR="007B4B99" w:rsidRPr="006D707C" w:rsidRDefault="006D707C">
      <w:pPr>
        <w:rPr>
          <w:i/>
          <w:lang w:val="nb-NO"/>
        </w:rPr>
        <w:pPrChange w:id="153" w:author="boa" w:date="2016-02-23T10:13:00Z">
          <w:pPr>
            <w:pStyle w:val="Rentekst"/>
          </w:pPr>
        </w:pPrChange>
      </w:pPr>
      <w:r w:rsidRPr="006D707C">
        <w:rPr>
          <w:i/>
          <w:lang w:val="nb-NO"/>
        </w:rPr>
        <w:t>«</w:t>
      </w:r>
      <w:r w:rsidR="002E7B4E" w:rsidRPr="006D707C">
        <w:rPr>
          <w:i/>
          <w:lang w:val="nb-NO"/>
        </w:rPr>
        <w:t>Alle nasjoners selvbestemmelsesrett og alle folks rett til å styre sitt eget liv, er blant De forente nasjoners erklærte mål for freden.</w:t>
      </w:r>
    </w:p>
    <w:p w:rsidR="007B4B99" w:rsidRPr="006D707C" w:rsidDel="00FC3246" w:rsidRDefault="007B4B99">
      <w:pPr>
        <w:rPr>
          <w:del w:id="154" w:author="boa" w:date="2016-02-23T10:21:00Z"/>
          <w:i/>
          <w:lang w:val="nb-NO"/>
        </w:rPr>
        <w:pPrChange w:id="155" w:author="boa" w:date="2016-02-23T10:13:00Z">
          <w:pPr>
            <w:pStyle w:val="Rentekst"/>
          </w:pPr>
        </w:pPrChange>
      </w:pPr>
    </w:p>
    <w:p w:rsidR="007B4B99" w:rsidRPr="006D707C" w:rsidRDefault="002E7B4E">
      <w:pPr>
        <w:rPr>
          <w:i/>
          <w:lang w:val="nb-NO"/>
        </w:rPr>
        <w:pPrChange w:id="156" w:author="boa" w:date="2016-02-23T10:13:00Z">
          <w:pPr>
            <w:pStyle w:val="Rentekst"/>
          </w:pPr>
        </w:pPrChange>
      </w:pPr>
      <w:r w:rsidRPr="006D707C">
        <w:rPr>
          <w:i/>
          <w:lang w:val="nb-NO"/>
        </w:rPr>
        <w:t>D</w:t>
      </w:r>
      <w:r w:rsidR="007B4B99" w:rsidRPr="006D707C">
        <w:rPr>
          <w:i/>
          <w:lang w:val="nb-NO"/>
        </w:rPr>
        <w:t xml:space="preserve">e </w:t>
      </w:r>
      <w:r w:rsidRPr="006D707C">
        <w:rPr>
          <w:i/>
          <w:lang w:val="nb-NO"/>
        </w:rPr>
        <w:t>forente nasjoners regjeringer har forpliktet seg til å gi alle folk den nasjonale frihet tilbake, om den ble fratatt dem med makt. Vi understreker disse</w:t>
      </w:r>
      <w:r w:rsidR="001D7F1A" w:rsidRPr="006D707C">
        <w:rPr>
          <w:i/>
          <w:lang w:val="nb-NO"/>
        </w:rPr>
        <w:t xml:space="preserve"> </w:t>
      </w:r>
      <w:r w:rsidRPr="006D707C">
        <w:rPr>
          <w:i/>
          <w:lang w:val="nb-NO"/>
        </w:rPr>
        <w:t>forutsetninger, og betrakter det som en plikt for de demokratiske sosialister å holde fast ved dem, i tilfelle de i krigens videre lø</w:t>
      </w:r>
      <w:r w:rsidR="006D707C" w:rsidRPr="006D707C">
        <w:rPr>
          <w:i/>
          <w:lang w:val="nb-NO"/>
        </w:rPr>
        <w:t>p skulle bli omstridt</w:t>
      </w:r>
      <w:r w:rsidRPr="006D707C">
        <w:rPr>
          <w:i/>
          <w:lang w:val="nb-NO"/>
        </w:rPr>
        <w:t>.</w:t>
      </w:r>
      <w:r w:rsidR="006D707C" w:rsidRPr="006D707C">
        <w:rPr>
          <w:i/>
          <w:lang w:val="nb-NO"/>
        </w:rPr>
        <w:t>»</w:t>
      </w:r>
    </w:p>
    <w:p w:rsidR="007B4B99" w:rsidRPr="00D17A40" w:rsidDel="00FC3246" w:rsidRDefault="007B4B99">
      <w:pPr>
        <w:rPr>
          <w:del w:id="157" w:author="boa" w:date="2016-02-23T10:21:00Z"/>
          <w:lang w:val="nb-NO"/>
        </w:rPr>
        <w:pPrChange w:id="158" w:author="boa" w:date="2016-02-23T10:13:00Z">
          <w:pPr>
            <w:pStyle w:val="Rentekst"/>
          </w:pPr>
        </w:pPrChange>
      </w:pPr>
    </w:p>
    <w:p w:rsidR="007B4B99" w:rsidRPr="00D17A40" w:rsidRDefault="002E7B4E">
      <w:pPr>
        <w:rPr>
          <w:lang w:val="nb-NO"/>
        </w:rPr>
        <w:pPrChange w:id="159" w:author="boa" w:date="2016-02-23T10:13:00Z">
          <w:pPr>
            <w:pStyle w:val="Rentekst"/>
          </w:pPr>
        </w:pPrChange>
      </w:pPr>
      <w:r>
        <w:rPr>
          <w:lang w:val="nb-NO"/>
        </w:rPr>
        <w:t>Et</w:t>
      </w:r>
      <w:r w:rsidR="007B4B99" w:rsidRPr="00D17A40">
        <w:rPr>
          <w:lang w:val="nb-NO"/>
        </w:rPr>
        <w:t xml:space="preserve"> </w:t>
      </w:r>
      <w:r>
        <w:rPr>
          <w:lang w:val="nb-NO"/>
        </w:rPr>
        <w:t>utførlig k</w:t>
      </w:r>
      <w:r w:rsidR="007B4B99" w:rsidRPr="00D17A40">
        <w:rPr>
          <w:lang w:val="nb-NO"/>
        </w:rPr>
        <w:t xml:space="preserve">apitel </w:t>
      </w:r>
      <w:r>
        <w:rPr>
          <w:lang w:val="nb-NO"/>
        </w:rPr>
        <w:t>er viet nasjonale minoriteter. Her heter det:</w:t>
      </w:r>
    </w:p>
    <w:p w:rsidR="007B4B99" w:rsidRPr="006D707C" w:rsidRDefault="006D707C">
      <w:pPr>
        <w:rPr>
          <w:i/>
          <w:lang w:val="nb-NO"/>
        </w:rPr>
        <w:pPrChange w:id="160" w:author="boa" w:date="2016-02-23T10:13:00Z">
          <w:pPr>
            <w:pStyle w:val="Rentekst"/>
          </w:pPr>
        </w:pPrChange>
      </w:pPr>
      <w:r w:rsidRPr="006D707C">
        <w:rPr>
          <w:i/>
          <w:lang w:val="nb-NO"/>
        </w:rPr>
        <w:t>«</w:t>
      </w:r>
      <w:r w:rsidR="009A7E82" w:rsidRPr="006D707C">
        <w:rPr>
          <w:i/>
          <w:lang w:val="nb-NO"/>
        </w:rPr>
        <w:t xml:space="preserve">Ved trekking av nye statsgrenser i Mellom-, Øst og Sør-Europa, kan ikke nasjonalitetsprinsippet alene være bestemmende. Samme hvordan man trekker grenser, vil det finnes nasjonale minoriteter. Føderative ordninger er den eneste fornuftige løsning for dette problemet. </w:t>
      </w:r>
      <w:r w:rsidR="007B4B99" w:rsidRPr="006D707C">
        <w:rPr>
          <w:i/>
          <w:lang w:val="nb-NO"/>
        </w:rPr>
        <w:t>Min</w:t>
      </w:r>
      <w:r w:rsidR="00C14192" w:rsidRPr="006D707C">
        <w:rPr>
          <w:i/>
          <w:lang w:val="nb-NO"/>
        </w:rPr>
        <w:t xml:space="preserve">oriteter må kunne ivareta sine økonomiske, sosiale og kulturelle interesser, og må innrømmes lokalt selvstyre. Borgere som tilhører minoriteter, må ha sine rettigheter sikret </w:t>
      </w:r>
      <w:r w:rsidR="004D022C" w:rsidRPr="006D707C">
        <w:rPr>
          <w:i/>
          <w:lang w:val="nb-NO"/>
        </w:rPr>
        <w:t xml:space="preserve">i statenes forfatninger. </w:t>
      </w:r>
      <w:r w:rsidR="007B4B99" w:rsidRPr="006D707C">
        <w:rPr>
          <w:i/>
          <w:lang w:val="nb-NO"/>
        </w:rPr>
        <w:t>Di</w:t>
      </w:r>
      <w:r w:rsidR="00872CAB" w:rsidRPr="006D707C">
        <w:rPr>
          <w:i/>
          <w:lang w:val="nb-NO"/>
        </w:rPr>
        <w:t>sse rettigheter må garanteres internasjonalt. Gjennom effektive internasjonale organer må det garanteres at også mindre grupper og enkeltindivider kan nyte både sine nasjonale og de øvrige rettigheter. Slike garantier forutsetter at de aktuelle grupper er fullstendig lojale mot den stat de tilhører.</w:t>
      </w:r>
      <w:r w:rsidR="00CE3A35" w:rsidRPr="006D707C">
        <w:rPr>
          <w:i/>
          <w:lang w:val="nb-NO"/>
        </w:rPr>
        <w:t xml:space="preserve"> </w:t>
      </w:r>
    </w:p>
    <w:p w:rsidR="007B4B99" w:rsidRPr="006D707C" w:rsidDel="00FC3246" w:rsidRDefault="007B4B99">
      <w:pPr>
        <w:rPr>
          <w:del w:id="161" w:author="boa" w:date="2016-02-23T10:22:00Z"/>
          <w:i/>
          <w:lang w:val="nb-NO"/>
        </w:rPr>
        <w:pPrChange w:id="162" w:author="boa" w:date="2016-02-23T10:13:00Z">
          <w:pPr>
            <w:pStyle w:val="Rentekst"/>
          </w:pPr>
        </w:pPrChange>
      </w:pPr>
    </w:p>
    <w:p w:rsidR="007B4B99" w:rsidRPr="006D707C" w:rsidRDefault="00C14192">
      <w:pPr>
        <w:rPr>
          <w:i/>
          <w:lang w:val="nb-NO"/>
        </w:rPr>
        <w:pPrChange w:id="163" w:author="boa" w:date="2016-02-23T10:13:00Z">
          <w:pPr>
            <w:pStyle w:val="Rentekst"/>
          </w:pPr>
        </w:pPrChange>
      </w:pPr>
      <w:r w:rsidRPr="006D707C">
        <w:rPr>
          <w:i/>
          <w:lang w:val="nb-NO"/>
        </w:rPr>
        <w:t xml:space="preserve">Uretten som </w:t>
      </w:r>
      <w:r w:rsidR="000302C9" w:rsidRPr="006D707C">
        <w:rPr>
          <w:i/>
          <w:lang w:val="nb-NO"/>
        </w:rPr>
        <w:t>er skapt gjennom nasjonal for</w:t>
      </w:r>
      <w:r w:rsidRPr="006D707C">
        <w:rPr>
          <w:i/>
          <w:lang w:val="nb-NO"/>
        </w:rPr>
        <w:t>drivelse eller omflytting av befolkningsgrupper må rettes opp, og det må forhindres at ny urett skapes.</w:t>
      </w:r>
    </w:p>
    <w:p w:rsidR="007B4B99" w:rsidRPr="006D707C" w:rsidDel="00FC3246" w:rsidRDefault="007B4B99">
      <w:pPr>
        <w:rPr>
          <w:del w:id="164" w:author="boa" w:date="2016-02-23T10:22:00Z"/>
          <w:i/>
          <w:lang w:val="nb-NO"/>
        </w:rPr>
        <w:pPrChange w:id="165" w:author="boa" w:date="2016-02-23T10:13:00Z">
          <w:pPr>
            <w:pStyle w:val="Rentekst"/>
          </w:pPr>
        </w:pPrChange>
      </w:pPr>
    </w:p>
    <w:p w:rsidR="007B4B99" w:rsidRPr="006D707C" w:rsidRDefault="00967B29">
      <w:pPr>
        <w:rPr>
          <w:i/>
          <w:lang w:val="nb-NO"/>
        </w:rPr>
        <w:pPrChange w:id="166" w:author="boa" w:date="2016-02-23T10:13:00Z">
          <w:pPr>
            <w:pStyle w:val="Rentekst"/>
          </w:pPr>
        </w:pPrChange>
      </w:pPr>
      <w:r w:rsidRPr="006D707C">
        <w:rPr>
          <w:i/>
          <w:lang w:val="nb-NO"/>
        </w:rPr>
        <w:t>Prinsippene for en ny internasjonal ordning må også omfatte større frihet til å reise fra ett land til et annet, slik det var i mellomkrigstiden, Dette er i høy grad en sosial fordring, som vil gi folkets brede l</w:t>
      </w:r>
      <w:r w:rsidR="006D707C" w:rsidRPr="006D707C">
        <w:rPr>
          <w:i/>
          <w:lang w:val="nb-NO"/>
        </w:rPr>
        <w:t>ag muligheter til å reise fritt</w:t>
      </w:r>
      <w:r w:rsidRPr="006D707C">
        <w:rPr>
          <w:i/>
          <w:lang w:val="nb-NO"/>
        </w:rPr>
        <w:t>.</w:t>
      </w:r>
      <w:r w:rsidR="006D707C" w:rsidRPr="006D707C">
        <w:rPr>
          <w:i/>
          <w:lang w:val="nb-NO"/>
        </w:rPr>
        <w:t>»</w:t>
      </w:r>
    </w:p>
    <w:p w:rsidR="007B4B99" w:rsidRPr="00D17A40" w:rsidDel="00FC3246" w:rsidRDefault="007B4B99">
      <w:pPr>
        <w:rPr>
          <w:del w:id="167" w:author="boa" w:date="2016-02-23T10:22:00Z"/>
          <w:lang w:val="nb-NO"/>
        </w:rPr>
        <w:pPrChange w:id="168" w:author="boa" w:date="2016-02-23T10:13:00Z">
          <w:pPr>
            <w:pStyle w:val="Rentekst"/>
          </w:pPr>
        </w:pPrChange>
      </w:pPr>
    </w:p>
    <w:p w:rsidR="006D707C" w:rsidRDefault="00ED1FEC">
      <w:pPr>
        <w:rPr>
          <w:lang w:val="nb-NO"/>
        </w:rPr>
        <w:pPrChange w:id="169" w:author="boa" w:date="2016-02-23T10:13:00Z">
          <w:pPr>
            <w:pStyle w:val="Rentekst"/>
          </w:pPr>
        </w:pPrChange>
      </w:pPr>
      <w:r>
        <w:rPr>
          <w:lang w:val="nb-NO"/>
        </w:rPr>
        <w:t>Om avstraffelse av krigsforbrytere heter det</w:t>
      </w:r>
      <w:r w:rsidR="00D95064">
        <w:rPr>
          <w:lang w:val="nb-NO"/>
        </w:rPr>
        <w:t xml:space="preserve">: </w:t>
      </w:r>
    </w:p>
    <w:p w:rsidR="007B4B99" w:rsidRPr="006D707C" w:rsidRDefault="006D707C" w:rsidP="006D707C">
      <w:pPr>
        <w:rPr>
          <w:i/>
          <w:lang w:val="nb-NO"/>
        </w:rPr>
      </w:pPr>
      <w:r w:rsidRPr="006D707C">
        <w:rPr>
          <w:i/>
          <w:lang w:val="nb-NO"/>
        </w:rPr>
        <w:t>«</w:t>
      </w:r>
      <w:r w:rsidR="00D95064" w:rsidRPr="006D707C">
        <w:rPr>
          <w:i/>
          <w:lang w:val="nb-NO"/>
        </w:rPr>
        <w:t>Rettferdigheten krever at de ansvarlige for krigen og de grenseløse forbrytelser mot de undertrykte folkene må trekkes til regnskap og straffes. Til dette formål må overstatlige domstoler opprettes.</w:t>
      </w:r>
    </w:p>
    <w:p w:rsidR="007B4B99" w:rsidRPr="006D707C" w:rsidDel="00FC3246" w:rsidRDefault="007B4B99">
      <w:pPr>
        <w:rPr>
          <w:del w:id="170" w:author="boa" w:date="2016-02-23T10:22:00Z"/>
          <w:i/>
          <w:lang w:val="nb-NO"/>
        </w:rPr>
        <w:pPrChange w:id="171" w:author="boa" w:date="2016-02-23T10:13:00Z">
          <w:pPr>
            <w:pStyle w:val="Rentekst"/>
          </w:pPr>
        </w:pPrChange>
      </w:pPr>
    </w:p>
    <w:p w:rsidR="007B4B99" w:rsidRPr="006D707C" w:rsidRDefault="007B4B99">
      <w:pPr>
        <w:rPr>
          <w:i/>
          <w:lang w:val="nb-NO"/>
        </w:rPr>
        <w:pPrChange w:id="172" w:author="boa" w:date="2016-02-23T10:13:00Z">
          <w:pPr>
            <w:pStyle w:val="Rentekst"/>
          </w:pPr>
        </w:pPrChange>
      </w:pPr>
      <w:r w:rsidRPr="006D707C">
        <w:rPr>
          <w:i/>
          <w:lang w:val="nb-NO"/>
        </w:rPr>
        <w:t>I</w:t>
      </w:r>
      <w:r w:rsidR="00094021" w:rsidRPr="006D707C">
        <w:rPr>
          <w:i/>
          <w:lang w:val="nb-NO"/>
        </w:rPr>
        <w:t xml:space="preserve"> forbindelse med organisert rettsforfølgelse og pådømmelse av krigs- og okkupasjonsforbrytelser må offentligheten forelegges alle hemmelige dokumenter om krigens forhistorie. Ved siden av de nødvendige internasjonale kontrolltiltak må ingen avstraffelser av hele folk eller befolkningsgrupper forekomme.</w:t>
      </w:r>
      <w:r w:rsidR="006D707C" w:rsidRPr="006D707C">
        <w:rPr>
          <w:i/>
          <w:lang w:val="nb-NO"/>
        </w:rPr>
        <w:t>»</w:t>
      </w:r>
    </w:p>
    <w:p w:rsidR="007B4B99" w:rsidRPr="00D17A40" w:rsidDel="00FC3246" w:rsidRDefault="007B4B99">
      <w:pPr>
        <w:rPr>
          <w:del w:id="173" w:author="boa" w:date="2016-02-23T10:22:00Z"/>
          <w:lang w:val="nb-NO"/>
        </w:rPr>
        <w:pPrChange w:id="174" w:author="boa" w:date="2016-02-23T10:13:00Z">
          <w:pPr>
            <w:pStyle w:val="Rentekst"/>
          </w:pPr>
        </w:pPrChange>
      </w:pPr>
    </w:p>
    <w:p w:rsidR="007B4B99" w:rsidRPr="00D17A40" w:rsidRDefault="00094021">
      <w:pPr>
        <w:rPr>
          <w:lang w:val="nb-NO"/>
        </w:rPr>
        <w:pPrChange w:id="175" w:author="boa" w:date="2016-02-23T10:13:00Z">
          <w:pPr>
            <w:pStyle w:val="Rentekst"/>
          </w:pPr>
        </w:pPrChange>
      </w:pPr>
      <w:r>
        <w:rPr>
          <w:lang w:val="nb-NO"/>
        </w:rPr>
        <w:t>Etter kravet om nedrustning heter det</w:t>
      </w:r>
      <w:r w:rsidR="007B4B99" w:rsidRPr="00D17A40">
        <w:rPr>
          <w:lang w:val="nb-NO"/>
        </w:rPr>
        <w:t>:</w:t>
      </w:r>
    </w:p>
    <w:p w:rsidR="007B4B99" w:rsidRPr="00BB7511" w:rsidRDefault="00651D05">
      <w:pPr>
        <w:rPr>
          <w:i/>
          <w:lang w:val="nb-NO"/>
        </w:rPr>
        <w:pPrChange w:id="176" w:author="boa" w:date="2016-02-23T10:13:00Z">
          <w:pPr>
            <w:pStyle w:val="Rentekst"/>
          </w:pPr>
        </w:pPrChange>
      </w:pPr>
      <w:r w:rsidRPr="00BB7511">
        <w:rPr>
          <w:i/>
          <w:lang w:val="nb-NO"/>
        </w:rPr>
        <w:t>«</w:t>
      </w:r>
      <w:r w:rsidR="007B4B99" w:rsidRPr="00BB7511">
        <w:rPr>
          <w:i/>
          <w:lang w:val="nb-NO"/>
        </w:rPr>
        <w:t>S</w:t>
      </w:r>
      <w:r w:rsidR="00ED1FEC" w:rsidRPr="00BB7511">
        <w:rPr>
          <w:i/>
          <w:lang w:val="nb-NO"/>
        </w:rPr>
        <w:t xml:space="preserve">å lenge internasjonal nedrustning ikke er oppnådd, må rustning og militærmakt i alle land underlegges en internasjonal kontroll. Rustningsindustrien må </w:t>
      </w:r>
      <w:r w:rsidRPr="00BB7511">
        <w:rPr>
          <w:i/>
          <w:lang w:val="nb-NO"/>
        </w:rPr>
        <w:t>nasjonaliseres</w:t>
      </w:r>
      <w:r w:rsidR="00BB7511">
        <w:rPr>
          <w:i/>
          <w:lang w:val="nb-NO"/>
        </w:rPr>
        <w:t>.</w:t>
      </w:r>
      <w:r w:rsidRPr="00BB7511">
        <w:rPr>
          <w:i/>
          <w:lang w:val="nb-NO"/>
        </w:rPr>
        <w:t>»</w:t>
      </w:r>
    </w:p>
    <w:p w:rsidR="007B4B99" w:rsidRPr="00D17A40" w:rsidDel="00FC3246" w:rsidRDefault="007B4B99">
      <w:pPr>
        <w:rPr>
          <w:del w:id="177" w:author="boa" w:date="2016-02-23T10:22:00Z"/>
          <w:lang w:val="nb-NO"/>
        </w:rPr>
        <w:pPrChange w:id="178" w:author="boa" w:date="2016-02-23T10:13:00Z">
          <w:pPr>
            <w:pStyle w:val="Rentekst"/>
          </w:pPr>
        </w:pPrChange>
      </w:pPr>
    </w:p>
    <w:p w:rsidR="007B4B99" w:rsidRPr="00D17A40" w:rsidRDefault="007B4B99">
      <w:pPr>
        <w:rPr>
          <w:lang w:val="nb-NO"/>
        </w:rPr>
        <w:pPrChange w:id="179" w:author="boa" w:date="2016-02-23T10:13:00Z">
          <w:pPr>
            <w:pStyle w:val="Rentekst"/>
          </w:pPr>
        </w:pPrChange>
      </w:pPr>
      <w:r w:rsidRPr="00D17A40">
        <w:rPr>
          <w:lang w:val="nb-NO"/>
        </w:rPr>
        <w:t>I</w:t>
      </w:r>
      <w:r w:rsidR="00E16B1E">
        <w:rPr>
          <w:lang w:val="nb-NO"/>
        </w:rPr>
        <w:t>nternasjonal rettsorganisering:</w:t>
      </w:r>
    </w:p>
    <w:p w:rsidR="00ED1FEC" w:rsidRPr="003C1603" w:rsidDel="00FC3246" w:rsidRDefault="003C1603">
      <w:pPr>
        <w:rPr>
          <w:del w:id="180" w:author="boa" w:date="2016-02-23T10:22:00Z"/>
          <w:i/>
          <w:lang w:val="nb-NO"/>
        </w:rPr>
        <w:pPrChange w:id="181" w:author="boa" w:date="2016-02-23T10:13:00Z">
          <w:pPr>
            <w:pStyle w:val="Rentekst"/>
          </w:pPr>
        </w:pPrChange>
      </w:pPr>
      <w:r w:rsidRPr="003C1603">
        <w:rPr>
          <w:i/>
          <w:lang w:val="nb-NO"/>
        </w:rPr>
        <w:t>«</w:t>
      </w:r>
    </w:p>
    <w:p w:rsidR="007B4B99" w:rsidRPr="003C1603" w:rsidRDefault="002824F4">
      <w:pPr>
        <w:rPr>
          <w:i/>
          <w:lang w:val="nb-NO"/>
        </w:rPr>
        <w:pPrChange w:id="182" w:author="boa" w:date="2016-02-23T10:13:00Z">
          <w:pPr>
            <w:pStyle w:val="Rentekst"/>
          </w:pPr>
        </w:pPrChange>
      </w:pPr>
      <w:r w:rsidRPr="003C1603">
        <w:rPr>
          <w:i/>
          <w:lang w:val="nb-NO"/>
        </w:rPr>
        <w:t>Etter denne krigen må det skapes en internasjonal retts-organisasjon med effektive organer, for å styre mellomstatlige konflikter, og for å kunne uskadeliggjøre internasjonale lovbrytere</w:t>
      </w:r>
    </w:p>
    <w:p w:rsidR="007B4B99" w:rsidRPr="003C1603" w:rsidDel="00FC3246" w:rsidRDefault="007B4B99">
      <w:pPr>
        <w:rPr>
          <w:del w:id="183" w:author="boa" w:date="2016-02-23T10:22:00Z"/>
          <w:i/>
          <w:lang w:val="nb-NO"/>
        </w:rPr>
        <w:pPrChange w:id="184" w:author="boa" w:date="2016-02-23T10:13:00Z">
          <w:pPr>
            <w:pStyle w:val="Rentekst"/>
          </w:pPr>
        </w:pPrChange>
      </w:pPr>
    </w:p>
    <w:p w:rsidR="007B4B99" w:rsidRPr="003C1603" w:rsidRDefault="007B4B99">
      <w:pPr>
        <w:rPr>
          <w:i/>
          <w:lang w:val="nb-NO"/>
        </w:rPr>
        <w:pPrChange w:id="185" w:author="boa" w:date="2016-02-23T10:13:00Z">
          <w:pPr>
            <w:pStyle w:val="Rentekst"/>
          </w:pPr>
        </w:pPrChange>
      </w:pPr>
      <w:r w:rsidRPr="003C1603">
        <w:rPr>
          <w:i/>
          <w:lang w:val="nb-NO"/>
        </w:rPr>
        <w:t>E</w:t>
      </w:r>
      <w:r w:rsidR="00ED1FEC" w:rsidRPr="003C1603">
        <w:rPr>
          <w:i/>
          <w:lang w:val="nb-NO"/>
        </w:rPr>
        <w:t>t nytt F</w:t>
      </w:r>
      <w:r w:rsidR="002824F4" w:rsidRPr="003C1603">
        <w:rPr>
          <w:i/>
          <w:lang w:val="nb-NO"/>
        </w:rPr>
        <w:t xml:space="preserve">olkeforbund må være verdensomspennende. Det er naturlig at det </w:t>
      </w:r>
      <w:r w:rsidR="002824F4" w:rsidRPr="003C1603">
        <w:rPr>
          <w:i/>
          <w:lang w:val="nb-NO"/>
        </w:rPr>
        <w:t>vokser ut av samarbeidet mellom de allierte. Etter en kortest mulig overgangsperiode må det dog være åpent for alle nasjoner, både seirende, nøytrale og beseirede.</w:t>
      </w:r>
    </w:p>
    <w:p w:rsidR="007B4B99" w:rsidRPr="003C1603" w:rsidDel="00FC3246" w:rsidRDefault="007B4B99">
      <w:pPr>
        <w:rPr>
          <w:del w:id="186" w:author="boa" w:date="2016-02-23T10:22:00Z"/>
          <w:i/>
          <w:lang w:val="nb-NO"/>
        </w:rPr>
        <w:pPrChange w:id="187" w:author="boa" w:date="2016-02-23T10:13:00Z">
          <w:pPr>
            <w:pStyle w:val="Rentekst"/>
          </w:pPr>
        </w:pPrChange>
      </w:pPr>
    </w:p>
    <w:p w:rsidR="007B4B99" w:rsidRPr="003C1603" w:rsidRDefault="007B4B99">
      <w:pPr>
        <w:rPr>
          <w:i/>
          <w:lang w:val="nb-NO"/>
        </w:rPr>
        <w:pPrChange w:id="188" w:author="boa" w:date="2016-02-23T10:13:00Z">
          <w:pPr>
            <w:pStyle w:val="Rentekst"/>
          </w:pPr>
        </w:pPrChange>
      </w:pPr>
      <w:r w:rsidRPr="003C1603">
        <w:rPr>
          <w:i/>
          <w:lang w:val="nb-NO"/>
        </w:rPr>
        <w:t>E</w:t>
      </w:r>
      <w:r w:rsidR="00ED1FEC" w:rsidRPr="003C1603">
        <w:rPr>
          <w:i/>
          <w:lang w:val="nb-NO"/>
        </w:rPr>
        <w:t xml:space="preserve">t nytt Folkeforbund må uttrykke folkets vilje, og kan ikke tillates å bli en ny forsamling av diplomater. Forbundets viktigste organer må bestå av folkevalgte representanter. </w:t>
      </w:r>
      <w:r w:rsidR="002824F4" w:rsidRPr="003C1603">
        <w:rPr>
          <w:i/>
          <w:lang w:val="nb-NO"/>
        </w:rPr>
        <w:t xml:space="preserve">Stormaktene må ikke dominere på bekostning av de mindre nasjoner. </w:t>
      </w:r>
    </w:p>
    <w:p w:rsidR="002824F4" w:rsidRPr="003C1603" w:rsidDel="00FC3246" w:rsidRDefault="002824F4">
      <w:pPr>
        <w:rPr>
          <w:del w:id="189" w:author="boa" w:date="2016-02-23T10:22:00Z"/>
          <w:i/>
          <w:lang w:val="nb-NO"/>
        </w:rPr>
        <w:pPrChange w:id="190" w:author="boa" w:date="2016-02-23T10:13:00Z">
          <w:pPr>
            <w:pStyle w:val="Rentekst"/>
          </w:pPr>
        </w:pPrChange>
      </w:pPr>
    </w:p>
    <w:p w:rsidR="007B4B99" w:rsidRPr="003C1603" w:rsidRDefault="007B4B99">
      <w:pPr>
        <w:rPr>
          <w:i/>
          <w:lang w:val="nb-NO"/>
        </w:rPr>
        <w:pPrChange w:id="191" w:author="boa" w:date="2016-02-23T10:13:00Z">
          <w:pPr>
            <w:pStyle w:val="Rentekst"/>
          </w:pPr>
        </w:pPrChange>
      </w:pPr>
      <w:r w:rsidRPr="003C1603">
        <w:rPr>
          <w:i/>
          <w:lang w:val="nb-NO"/>
        </w:rPr>
        <w:t>I</w:t>
      </w:r>
      <w:r w:rsidR="002824F4" w:rsidRPr="003C1603">
        <w:rPr>
          <w:i/>
          <w:lang w:val="nb-NO"/>
        </w:rPr>
        <w:t xml:space="preserve"> et nytt Folkeforbund, eller samordnet med det, må det finnes overnasjonale organer for å løse særlige oppgaver av økonomisk og annen art.</w:t>
      </w:r>
      <w:r w:rsidR="003C1603" w:rsidRPr="003C1603">
        <w:rPr>
          <w:i/>
          <w:lang w:val="nb-NO"/>
        </w:rPr>
        <w:t>»</w:t>
      </w:r>
    </w:p>
    <w:p w:rsidR="007B4B99" w:rsidRPr="00D17A40" w:rsidDel="00FC3246" w:rsidRDefault="007B4B99">
      <w:pPr>
        <w:rPr>
          <w:del w:id="192" w:author="boa" w:date="2016-02-23T10:22:00Z"/>
          <w:lang w:val="nb-NO"/>
        </w:rPr>
        <w:pPrChange w:id="193" w:author="boa" w:date="2016-02-23T10:13:00Z">
          <w:pPr>
            <w:pStyle w:val="Rentekst"/>
          </w:pPr>
        </w:pPrChange>
      </w:pPr>
    </w:p>
    <w:p w:rsidR="00E16B1E" w:rsidRDefault="00213A9F">
      <w:pPr>
        <w:rPr>
          <w:lang w:val="nb-NO"/>
        </w:rPr>
        <w:pPrChange w:id="194" w:author="boa" w:date="2016-02-23T10:13:00Z">
          <w:pPr>
            <w:pStyle w:val="Rentekst"/>
          </w:pPr>
        </w:pPrChange>
      </w:pPr>
      <w:r>
        <w:rPr>
          <w:lang w:val="nb-NO"/>
        </w:rPr>
        <w:t>Grensetrekning</w:t>
      </w:r>
      <w:r w:rsidR="00E16B1E">
        <w:rPr>
          <w:lang w:val="nb-NO"/>
        </w:rPr>
        <w:t xml:space="preserve"> i forhold til kommunismen og Sovjetunionen:</w:t>
      </w:r>
    </w:p>
    <w:p w:rsidR="007B4B99" w:rsidRPr="00C761D8" w:rsidDel="00FC3246" w:rsidRDefault="007B4B99">
      <w:pPr>
        <w:rPr>
          <w:del w:id="195" w:author="boa" w:date="2016-02-23T10:22:00Z"/>
          <w:i/>
          <w:lang w:val="nb-NO"/>
        </w:rPr>
        <w:pPrChange w:id="196" w:author="boa" w:date="2016-02-23T10:13:00Z">
          <w:pPr>
            <w:pStyle w:val="Rentekst"/>
          </w:pPr>
        </w:pPrChange>
      </w:pPr>
    </w:p>
    <w:p w:rsidR="007B4B99" w:rsidRPr="00C761D8" w:rsidRDefault="00651D05">
      <w:pPr>
        <w:rPr>
          <w:i/>
          <w:lang w:val="nb-NO"/>
        </w:rPr>
        <w:pPrChange w:id="197" w:author="boa" w:date="2016-02-23T10:13:00Z">
          <w:pPr>
            <w:pStyle w:val="Rentekst"/>
          </w:pPr>
        </w:pPrChange>
      </w:pPr>
      <w:r w:rsidRPr="00C761D8">
        <w:rPr>
          <w:i/>
          <w:lang w:val="nb-NO"/>
        </w:rPr>
        <w:t>«</w:t>
      </w:r>
      <w:r w:rsidR="00094021" w:rsidRPr="00C761D8">
        <w:rPr>
          <w:i/>
          <w:lang w:val="nb-NO"/>
        </w:rPr>
        <w:t xml:space="preserve">Arbeiderbevegelsene i de andre land har dannet seg ut fra de lokale forhold, og må utelukkende videreføres på dette grunnlag. </w:t>
      </w:r>
      <w:r w:rsidR="00ED1FEC" w:rsidRPr="00C761D8">
        <w:rPr>
          <w:i/>
          <w:lang w:val="nb-NO"/>
        </w:rPr>
        <w:t>Deres faglige og politiske organisering må være fri og uavhengig av utenla</w:t>
      </w:r>
      <w:r w:rsidR="00094021" w:rsidRPr="00C761D8">
        <w:rPr>
          <w:i/>
          <w:lang w:val="nb-NO"/>
        </w:rPr>
        <w:t>ndsk innblanding og</w:t>
      </w:r>
      <w:r w:rsidR="00ED1FEC" w:rsidRPr="00C761D8">
        <w:rPr>
          <w:i/>
          <w:lang w:val="nb-NO"/>
        </w:rPr>
        <w:t xml:space="preserve"> kontroll</w:t>
      </w:r>
      <w:r w:rsidRPr="00C761D8">
        <w:rPr>
          <w:i/>
          <w:lang w:val="nb-NO"/>
        </w:rPr>
        <w:t>»</w:t>
      </w:r>
    </w:p>
    <w:p w:rsidR="00ED1FEC" w:rsidRPr="000A392C" w:rsidDel="00FC3246" w:rsidRDefault="00ED1FEC">
      <w:pPr>
        <w:rPr>
          <w:del w:id="198" w:author="boa" w:date="2016-02-23T10:22:00Z"/>
          <w:lang w:val="nb-NO"/>
        </w:rPr>
        <w:pPrChange w:id="199" w:author="boa" w:date="2016-02-23T10:13:00Z">
          <w:pPr>
            <w:pStyle w:val="Rentekst"/>
          </w:pPr>
        </w:pPrChange>
      </w:pPr>
    </w:p>
    <w:p w:rsidR="007B4B99" w:rsidRPr="0003208B" w:rsidRDefault="007B4B99">
      <w:pPr>
        <w:rPr>
          <w:lang w:val="nb-NO"/>
        </w:rPr>
        <w:pPrChange w:id="200" w:author="boa" w:date="2016-02-23T10:13:00Z">
          <w:pPr>
            <w:pStyle w:val="Rentekst"/>
          </w:pPr>
        </w:pPrChange>
      </w:pPr>
      <w:r w:rsidRPr="0003208B">
        <w:rPr>
          <w:lang w:val="nb-NO"/>
        </w:rPr>
        <w:t>I</w:t>
      </w:r>
      <w:r w:rsidR="0003208B" w:rsidRPr="0003208B">
        <w:rPr>
          <w:lang w:val="nb-NO"/>
        </w:rPr>
        <w:t xml:space="preserve"> avsnittet om økonomi heter det:</w:t>
      </w:r>
    </w:p>
    <w:p w:rsidR="007B4B99" w:rsidRPr="00C761D8" w:rsidRDefault="00651D05">
      <w:pPr>
        <w:rPr>
          <w:i/>
          <w:lang w:val="nb-NO"/>
        </w:rPr>
        <w:pPrChange w:id="201" w:author="boa" w:date="2016-02-23T10:13:00Z">
          <w:pPr>
            <w:pStyle w:val="Rentekst"/>
          </w:pPr>
        </w:pPrChange>
      </w:pPr>
      <w:r w:rsidRPr="00C761D8">
        <w:rPr>
          <w:i/>
          <w:lang w:val="nb-NO"/>
        </w:rPr>
        <w:t>«</w:t>
      </w:r>
      <w:r w:rsidR="0003208B" w:rsidRPr="00C761D8">
        <w:rPr>
          <w:i/>
          <w:lang w:val="nb-NO"/>
        </w:rPr>
        <w:t>D</w:t>
      </w:r>
      <w:r w:rsidR="007B4B99" w:rsidRPr="00C761D8">
        <w:rPr>
          <w:i/>
          <w:lang w:val="nb-NO"/>
        </w:rPr>
        <w:t>e</w:t>
      </w:r>
      <w:r w:rsidR="0003208B" w:rsidRPr="00C761D8">
        <w:rPr>
          <w:i/>
          <w:lang w:val="nb-NO"/>
        </w:rPr>
        <w:t>t økonomiske samarbeid som vokste fram blant de allierte</w:t>
      </w:r>
      <w:r w:rsidR="007B4B99" w:rsidRPr="00C761D8">
        <w:rPr>
          <w:i/>
          <w:lang w:val="nb-NO"/>
        </w:rPr>
        <w:t xml:space="preserve"> </w:t>
      </w:r>
      <w:r w:rsidR="0003208B" w:rsidRPr="00C761D8">
        <w:rPr>
          <w:i/>
          <w:lang w:val="nb-NO"/>
        </w:rPr>
        <w:t>og andre i løpet av krigen, og som omfattet forsyning av mat og råstoffer til utarmede land</w:t>
      </w:r>
      <w:r w:rsidR="00393349" w:rsidRPr="00C761D8">
        <w:rPr>
          <w:i/>
          <w:lang w:val="nb-NO"/>
        </w:rPr>
        <w:t>, må videreføres.</w:t>
      </w:r>
      <w:r w:rsidR="00C24E16" w:rsidRPr="00C761D8">
        <w:rPr>
          <w:i/>
          <w:lang w:val="nb-NO"/>
        </w:rPr>
        <w:t xml:space="preserve"> </w:t>
      </w:r>
      <w:r w:rsidR="0003208B" w:rsidRPr="00C761D8">
        <w:rPr>
          <w:i/>
          <w:lang w:val="nb-NO"/>
        </w:rPr>
        <w:t xml:space="preserve">Det må opprettes en internasjonal kreditt- og garantiordning med det formål å </w:t>
      </w:r>
      <w:proofErr w:type="spellStart"/>
      <w:r w:rsidR="0003208B" w:rsidRPr="00C761D8">
        <w:rPr>
          <w:i/>
          <w:lang w:val="nb-NO"/>
        </w:rPr>
        <w:t>hjekpe</w:t>
      </w:r>
      <w:proofErr w:type="spellEnd"/>
      <w:r w:rsidR="0003208B" w:rsidRPr="00C761D8">
        <w:rPr>
          <w:i/>
          <w:lang w:val="nb-NO"/>
        </w:rPr>
        <w:t xml:space="preserve"> land med store gjenoppbyggingsproblemer, og s</w:t>
      </w:r>
      <w:r w:rsidRPr="00C761D8">
        <w:rPr>
          <w:i/>
          <w:lang w:val="nb-NO"/>
        </w:rPr>
        <w:t>o</w:t>
      </w:r>
      <w:r w:rsidR="0003208B" w:rsidRPr="00C761D8">
        <w:rPr>
          <w:i/>
          <w:lang w:val="nb-NO"/>
        </w:rPr>
        <w:t>m må reorganisere sitt pengevesen</w:t>
      </w:r>
      <w:r w:rsidR="00C761D8" w:rsidRPr="00C761D8">
        <w:rPr>
          <w:i/>
          <w:lang w:val="nb-NO"/>
        </w:rPr>
        <w:t>.</w:t>
      </w:r>
      <w:r w:rsidRPr="00C761D8">
        <w:rPr>
          <w:i/>
          <w:lang w:val="nb-NO"/>
        </w:rPr>
        <w:t>»</w:t>
      </w:r>
    </w:p>
    <w:p w:rsidR="0003208B" w:rsidDel="00FC3246" w:rsidRDefault="0003208B">
      <w:pPr>
        <w:rPr>
          <w:del w:id="202" w:author="boa" w:date="2016-02-23T10:23:00Z"/>
          <w:lang w:val="nb-NO"/>
        </w:rPr>
        <w:pPrChange w:id="203" w:author="boa" w:date="2016-02-23T10:13:00Z">
          <w:pPr>
            <w:pStyle w:val="Rentekst"/>
          </w:pPr>
        </w:pPrChange>
      </w:pPr>
    </w:p>
    <w:p w:rsidR="007B4B99" w:rsidRPr="00D17A40" w:rsidRDefault="0003208B">
      <w:pPr>
        <w:rPr>
          <w:lang w:val="nb-NO"/>
        </w:rPr>
        <w:pPrChange w:id="204" w:author="boa" w:date="2016-02-23T10:13:00Z">
          <w:pPr>
            <w:pStyle w:val="Rentekst"/>
          </w:pPr>
        </w:pPrChange>
      </w:pPr>
      <w:r>
        <w:rPr>
          <w:lang w:val="nb-NO"/>
        </w:rPr>
        <w:t>Økonomiske ytelser</w:t>
      </w:r>
      <w:r w:rsidR="007B4B99" w:rsidRPr="00D17A40">
        <w:rPr>
          <w:lang w:val="nb-NO"/>
        </w:rPr>
        <w:t>:</w:t>
      </w:r>
    </w:p>
    <w:p w:rsidR="007B4B99" w:rsidRPr="00C761D8" w:rsidRDefault="00CE3A35">
      <w:pPr>
        <w:rPr>
          <w:i/>
          <w:lang w:val="nb-NO"/>
        </w:rPr>
        <w:pPrChange w:id="205" w:author="boa" w:date="2016-02-23T10:13:00Z">
          <w:pPr>
            <w:pStyle w:val="Rentekst"/>
          </w:pPr>
        </w:pPrChange>
      </w:pPr>
      <w:r w:rsidRPr="00C761D8">
        <w:rPr>
          <w:i/>
          <w:lang w:val="nb-NO"/>
        </w:rPr>
        <w:t>«</w:t>
      </w:r>
      <w:r w:rsidR="0003208B" w:rsidRPr="00C761D8">
        <w:rPr>
          <w:i/>
          <w:lang w:val="nb-NO"/>
        </w:rPr>
        <w:t xml:space="preserve">Erfaringene etter forrige verdenskrig viser at krigserstatninger ikke er et brukbart grunnlag for økonomisk gjenoppbygging. Den fryktelige ødeleggelse og </w:t>
      </w:r>
      <w:proofErr w:type="spellStart"/>
      <w:r w:rsidR="0003208B" w:rsidRPr="00C761D8">
        <w:rPr>
          <w:i/>
          <w:lang w:val="nb-NO"/>
        </w:rPr>
        <w:t>forarming</w:t>
      </w:r>
      <w:proofErr w:type="spellEnd"/>
      <w:r w:rsidR="0003208B" w:rsidRPr="00C761D8">
        <w:rPr>
          <w:i/>
          <w:lang w:val="nb-NO"/>
        </w:rPr>
        <w:t xml:space="preserve"> krigen forårsaket, kan bare overvinnes ved fel</w:t>
      </w:r>
      <w:r w:rsidRPr="00C761D8">
        <w:rPr>
          <w:i/>
          <w:lang w:val="nb-NO"/>
        </w:rPr>
        <w:t xml:space="preserve">les anstrengelse fra alle </w:t>
      </w:r>
      <w:r w:rsidRPr="00C761D8">
        <w:rPr>
          <w:i/>
          <w:lang w:val="nb-NO"/>
        </w:rPr>
        <w:lastRenderedPageBreak/>
        <w:t>land.</w:t>
      </w:r>
      <w:r w:rsidR="0003208B" w:rsidRPr="00C761D8">
        <w:rPr>
          <w:i/>
          <w:lang w:val="nb-NO"/>
        </w:rPr>
        <w:t xml:space="preserve"> </w:t>
      </w:r>
      <w:r w:rsidR="00290915" w:rsidRPr="00C761D8">
        <w:rPr>
          <w:i/>
          <w:lang w:val="nb-NO"/>
        </w:rPr>
        <w:t>Ved siden av de bidrag til gjenoppbygging som påfaller, må det ikke ilegges belastninger som varer over flere år. En langvarig dårlig leves</w:t>
      </w:r>
      <w:r w:rsidRPr="00C761D8">
        <w:rPr>
          <w:i/>
          <w:lang w:val="nb-NO"/>
        </w:rPr>
        <w:t>t</w:t>
      </w:r>
      <w:r w:rsidR="00290915" w:rsidRPr="00C761D8">
        <w:rPr>
          <w:i/>
          <w:lang w:val="nb-NO"/>
        </w:rPr>
        <w:t>andard i de beseirede land kan også få innvirkning på andre land, og gi reak</w:t>
      </w:r>
      <w:r w:rsidRPr="00C761D8">
        <w:rPr>
          <w:i/>
          <w:lang w:val="nb-NO"/>
        </w:rPr>
        <w:t>sjonære krefter vind i seilene».</w:t>
      </w:r>
      <w:r w:rsidR="00290915" w:rsidRPr="00C761D8">
        <w:rPr>
          <w:i/>
          <w:lang w:val="nb-NO"/>
        </w:rPr>
        <w:t xml:space="preserve"> </w:t>
      </w:r>
    </w:p>
    <w:p w:rsidR="007B4B99" w:rsidRPr="00D17A40" w:rsidDel="00FC3246" w:rsidRDefault="007B4B99">
      <w:pPr>
        <w:rPr>
          <w:del w:id="206" w:author="boa" w:date="2016-02-23T10:23:00Z"/>
          <w:lang w:val="nb-NO"/>
        </w:rPr>
        <w:pPrChange w:id="207" w:author="boa" w:date="2016-02-23T10:13:00Z">
          <w:pPr>
            <w:pStyle w:val="Rentekst"/>
          </w:pPr>
        </w:pPrChange>
      </w:pPr>
    </w:p>
    <w:p w:rsidR="00C24E16" w:rsidRDefault="00290915">
      <w:pPr>
        <w:rPr>
          <w:lang w:val="nb-NO"/>
        </w:rPr>
        <w:pPrChange w:id="208" w:author="boa" w:date="2016-02-23T10:13:00Z">
          <w:pPr>
            <w:pStyle w:val="Rentekst"/>
          </w:pPr>
        </w:pPrChange>
      </w:pPr>
      <w:r>
        <w:rPr>
          <w:lang w:val="nb-NO"/>
        </w:rPr>
        <w:t>Hjelp til</w:t>
      </w:r>
      <w:r w:rsidR="00360216">
        <w:rPr>
          <w:lang w:val="nb-NO"/>
        </w:rPr>
        <w:t xml:space="preserve"> kolonifolkene</w:t>
      </w:r>
      <w:r w:rsidR="007B4B99" w:rsidRPr="00D17A40">
        <w:rPr>
          <w:lang w:val="nb-NO"/>
        </w:rPr>
        <w:t>:</w:t>
      </w:r>
    </w:p>
    <w:p w:rsidR="007B4B99" w:rsidRPr="00C761D8" w:rsidRDefault="00B77530">
      <w:pPr>
        <w:rPr>
          <w:i/>
          <w:lang w:val="nb-NO"/>
        </w:rPr>
        <w:pPrChange w:id="209" w:author="boa" w:date="2016-02-23T10:13:00Z">
          <w:pPr>
            <w:pStyle w:val="Rentekst"/>
          </w:pPr>
        </w:pPrChange>
      </w:pPr>
      <w:r w:rsidRPr="00C761D8">
        <w:rPr>
          <w:i/>
          <w:lang w:val="nb-NO"/>
        </w:rPr>
        <w:t>«</w:t>
      </w:r>
      <w:r w:rsidR="00360216" w:rsidRPr="00C761D8">
        <w:rPr>
          <w:i/>
          <w:lang w:val="nb-NO"/>
        </w:rPr>
        <w:t>D</w:t>
      </w:r>
      <w:r w:rsidR="007B4B99" w:rsidRPr="00C761D8">
        <w:rPr>
          <w:i/>
          <w:lang w:val="nb-NO"/>
        </w:rPr>
        <w:t>e</w:t>
      </w:r>
      <w:r w:rsidR="00360216" w:rsidRPr="00C761D8">
        <w:rPr>
          <w:i/>
          <w:lang w:val="nb-NO"/>
        </w:rPr>
        <w:t xml:space="preserve">n sosialistiske arbeiderbevegelse krever, i samsvar med andre fremskrittsvennlige krefter, en avgjørende endring i politikken overfor koloniale og halvkoloniale land. De demokratiske sosialister føler solidaritet med de nasjonaldemokratiske bevegelser i koloniene, og bekjemper alle tendenser til rasemessige fordommer og diskriminering av fargede folk. Den fremtidige politikk må ha som mål å hjelpe kolonifolkene til så raskt som mulig å oppnå de betingelser som kan </w:t>
      </w:r>
      <w:r w:rsidR="00291D9B" w:rsidRPr="00C761D8">
        <w:rPr>
          <w:i/>
          <w:lang w:val="nb-NO"/>
        </w:rPr>
        <w:t>mulig</w:t>
      </w:r>
      <w:r w:rsidR="00C24E16" w:rsidRPr="00C761D8">
        <w:rPr>
          <w:i/>
          <w:lang w:val="nb-NO"/>
        </w:rPr>
        <w:t xml:space="preserve">gjøre en overgang til selvstyre. </w:t>
      </w:r>
      <w:r w:rsidR="007B4B99" w:rsidRPr="00C761D8">
        <w:rPr>
          <w:i/>
          <w:lang w:val="nb-NO"/>
        </w:rPr>
        <w:t xml:space="preserve">Alle </w:t>
      </w:r>
      <w:r w:rsidR="0036098D" w:rsidRPr="00C761D8">
        <w:rPr>
          <w:i/>
          <w:lang w:val="nb-NO"/>
        </w:rPr>
        <w:t>områder, som foreløpig ikke er i sta</w:t>
      </w:r>
      <w:r w:rsidR="002E7B4E" w:rsidRPr="00C761D8">
        <w:rPr>
          <w:i/>
          <w:lang w:val="nb-NO"/>
        </w:rPr>
        <w:t>nd til selvstyre, må stilles under en effektiv internasjonal kontroll</w:t>
      </w:r>
      <w:r w:rsidR="0036098D" w:rsidRPr="00C761D8">
        <w:rPr>
          <w:i/>
          <w:lang w:val="nb-NO"/>
        </w:rPr>
        <w:t>, med den hensikt å ivareta befolk</w:t>
      </w:r>
      <w:r w:rsidRPr="00C761D8">
        <w:rPr>
          <w:i/>
          <w:lang w:val="nb-NO"/>
        </w:rPr>
        <w:t>ningens interesser på lang sikt»</w:t>
      </w:r>
      <w:r w:rsidR="0036098D" w:rsidRPr="00C761D8">
        <w:rPr>
          <w:i/>
          <w:lang w:val="nb-NO"/>
        </w:rPr>
        <w:t>.</w:t>
      </w:r>
    </w:p>
    <w:p w:rsidR="007B4B99" w:rsidRPr="00D17A40" w:rsidDel="001150EE" w:rsidRDefault="007B4B99">
      <w:pPr>
        <w:rPr>
          <w:del w:id="210" w:author="boa" w:date="2016-02-23T10:23:00Z"/>
          <w:lang w:val="nb-NO"/>
        </w:rPr>
        <w:pPrChange w:id="211" w:author="boa" w:date="2016-02-23T10:13:00Z">
          <w:pPr>
            <w:pStyle w:val="Rentekst"/>
          </w:pPr>
        </w:pPrChange>
      </w:pPr>
    </w:p>
    <w:p w:rsidR="007B4B99" w:rsidRPr="00D17A40" w:rsidRDefault="0036098D">
      <w:pPr>
        <w:rPr>
          <w:lang w:val="nb-NO"/>
        </w:rPr>
        <w:pPrChange w:id="212" w:author="boa" w:date="2016-02-23T10:13:00Z">
          <w:pPr>
            <w:pStyle w:val="Rentekst"/>
          </w:pPr>
        </w:pPrChange>
      </w:pPr>
      <w:r>
        <w:rPr>
          <w:lang w:val="nb-NO"/>
        </w:rPr>
        <w:t>Demokratisering av Tyskland</w:t>
      </w:r>
      <w:r w:rsidR="007B4B99" w:rsidRPr="00D17A40">
        <w:rPr>
          <w:lang w:val="nb-NO"/>
        </w:rPr>
        <w:t>:</w:t>
      </w:r>
    </w:p>
    <w:p w:rsidR="00C01507" w:rsidRPr="00C761D8" w:rsidDel="001150EE" w:rsidRDefault="00C01507">
      <w:pPr>
        <w:rPr>
          <w:del w:id="213" w:author="boa" w:date="2016-02-23T10:23:00Z"/>
          <w:i/>
          <w:lang w:val="nb-NO"/>
        </w:rPr>
        <w:pPrChange w:id="214" w:author="boa" w:date="2016-02-23T10:13:00Z">
          <w:pPr>
            <w:pStyle w:val="Rentekst"/>
          </w:pPr>
        </w:pPrChange>
      </w:pPr>
    </w:p>
    <w:p w:rsidR="00882E04" w:rsidRPr="00882E04" w:rsidRDefault="00010FC1">
      <w:pPr>
        <w:rPr>
          <w:lang w:val="nb-NO"/>
        </w:rPr>
        <w:pPrChange w:id="215" w:author="boa" w:date="2016-02-23T10:13:00Z">
          <w:pPr>
            <w:pStyle w:val="Rentekst"/>
          </w:pPr>
        </w:pPrChange>
      </w:pPr>
      <w:r w:rsidRPr="00C761D8">
        <w:rPr>
          <w:i/>
          <w:lang w:val="nb-NO"/>
        </w:rPr>
        <w:t>«</w:t>
      </w:r>
      <w:r w:rsidR="00C24E16" w:rsidRPr="00C761D8">
        <w:rPr>
          <w:i/>
          <w:lang w:val="nb-NO"/>
        </w:rPr>
        <w:t>Ø</w:t>
      </w:r>
      <w:r w:rsidR="00BF2E4C" w:rsidRPr="00C761D8">
        <w:rPr>
          <w:i/>
          <w:lang w:val="nb-NO"/>
        </w:rPr>
        <w:t xml:space="preserve">deleggelsen av alle frie organisasjoner og den nazistiske forgiftning av ungdommen danner sammen med de materielle følger av krigen og nederlaget intet godt utgangspunkt for å bygge opp et tysk demokrati. Men på tross av dette må oppgaven løses. Den kan ikke løses utenfra. Dog må den demokratiske verden, benytte sin rett til, gjennom egnede virkemidler, å hjelpe og kontrollere omdannelsen av det tyske </w:t>
      </w:r>
      <w:proofErr w:type="spellStart"/>
      <w:r w:rsidR="00BF2E4C" w:rsidRPr="00C761D8">
        <w:rPr>
          <w:i/>
          <w:lang w:val="nb-NO"/>
        </w:rPr>
        <w:t>samfunnliv</w:t>
      </w:r>
      <w:proofErr w:type="spellEnd"/>
      <w:r w:rsidR="00BF2E4C" w:rsidRPr="00C761D8">
        <w:rPr>
          <w:i/>
          <w:lang w:val="nb-NO"/>
        </w:rPr>
        <w:t xml:space="preserve"> på effektivt vis, for å styrke de demokratiske krefter, og hjelpe dem med å overvinne sine fiender.</w:t>
      </w:r>
      <w:r w:rsidR="00C24E16" w:rsidRPr="00C761D8">
        <w:rPr>
          <w:i/>
          <w:lang w:val="nb-NO"/>
        </w:rPr>
        <w:t xml:space="preserve"> </w:t>
      </w:r>
      <w:r w:rsidR="00882E04" w:rsidRPr="00C761D8">
        <w:rPr>
          <w:i/>
          <w:lang w:val="nb-NO"/>
        </w:rPr>
        <w:t>Forutsetningen for at denne oppgave skal loses, er et intimt samarbeid med de tyske demokrater og videreføring av Tysklands demokratiske tradisjoner</w:t>
      </w:r>
      <w:r w:rsidRPr="00C761D8">
        <w:rPr>
          <w:i/>
          <w:lang w:val="nb-NO"/>
        </w:rPr>
        <w:t>»</w:t>
      </w:r>
      <w:r w:rsidR="00882E04" w:rsidRPr="00C761D8">
        <w:rPr>
          <w:i/>
          <w:lang w:val="nb-NO"/>
        </w:rPr>
        <w:t>.</w:t>
      </w:r>
    </w:p>
    <w:p w:rsidR="007B4B99" w:rsidRPr="00D17A40" w:rsidDel="001150EE" w:rsidRDefault="007B4B99">
      <w:pPr>
        <w:rPr>
          <w:del w:id="216" w:author="boa" w:date="2016-02-23T10:23:00Z"/>
          <w:lang w:val="nb-NO"/>
        </w:rPr>
        <w:pPrChange w:id="217" w:author="boa" w:date="2016-02-23T10:13:00Z">
          <w:pPr>
            <w:pStyle w:val="Rentekst"/>
          </w:pPr>
        </w:pPrChange>
      </w:pPr>
    </w:p>
    <w:p w:rsidR="007B4B99" w:rsidRPr="00960646" w:rsidRDefault="00BF23F7">
      <w:pPr>
        <w:rPr>
          <w:lang w:val="nb-NO"/>
        </w:rPr>
        <w:pPrChange w:id="218" w:author="boa" w:date="2016-02-23T10:13:00Z">
          <w:pPr>
            <w:pStyle w:val="Rentekst"/>
          </w:pPr>
        </w:pPrChange>
      </w:pPr>
      <w:r>
        <w:rPr>
          <w:lang w:val="nb-NO"/>
        </w:rPr>
        <w:t>Ved en stort anlagt internasjonal manifestasjon den 1.mai 1943 i</w:t>
      </w:r>
      <w:r w:rsidR="007B4B99" w:rsidRPr="00D17A40">
        <w:rPr>
          <w:lang w:val="nb-NO"/>
        </w:rPr>
        <w:t xml:space="preserve"> </w:t>
      </w:r>
      <w:r>
        <w:rPr>
          <w:lang w:val="nb-NO"/>
        </w:rPr>
        <w:t>Medborgarhuset i</w:t>
      </w:r>
      <w:r w:rsidR="007B4B99" w:rsidRPr="00D17A40">
        <w:rPr>
          <w:lang w:val="nb-NO"/>
        </w:rPr>
        <w:t xml:space="preserve"> Stockholm </w:t>
      </w:r>
      <w:r>
        <w:rPr>
          <w:lang w:val="nb-NO"/>
        </w:rPr>
        <w:t xml:space="preserve">ble fredsmålene offentliggjort. </w:t>
      </w:r>
      <w:r w:rsidR="007B4B99" w:rsidRPr="00D17A40">
        <w:rPr>
          <w:lang w:val="nb-NO"/>
        </w:rPr>
        <w:t xml:space="preserve">Valter </w:t>
      </w:r>
      <w:proofErr w:type="spellStart"/>
      <w:r w:rsidR="007B4B99" w:rsidRPr="00D17A40">
        <w:rPr>
          <w:lang w:val="nb-NO"/>
        </w:rPr>
        <w:t>Aman</w:t>
      </w:r>
      <w:proofErr w:type="spellEnd"/>
      <w:r w:rsidR="007B4B99" w:rsidRPr="00D17A40">
        <w:rPr>
          <w:lang w:val="nb-NO"/>
        </w:rPr>
        <w:t xml:space="preserve">, </w:t>
      </w:r>
      <w:r w:rsidR="008802A4">
        <w:rPr>
          <w:lang w:val="nb-NO"/>
        </w:rPr>
        <w:t>formann for sosialdemokratene i Stockholm</w:t>
      </w:r>
      <w:r w:rsidR="007B4B99" w:rsidRPr="00D17A40">
        <w:rPr>
          <w:lang w:val="nb-NO"/>
        </w:rPr>
        <w:t xml:space="preserve"> </w:t>
      </w:r>
      <w:r w:rsidR="008802A4">
        <w:rPr>
          <w:lang w:val="nb-NO"/>
        </w:rPr>
        <w:t>var møteleder.</w:t>
      </w:r>
      <w:r w:rsidR="00C01507">
        <w:rPr>
          <w:lang w:val="nb-NO"/>
        </w:rPr>
        <w:t xml:space="preserve"> </w:t>
      </w:r>
      <w:r w:rsidR="00960646">
        <w:rPr>
          <w:lang w:val="nb-NO"/>
        </w:rPr>
        <w:t>Første taler var formannen for de polske sosialiste</w:t>
      </w:r>
      <w:r w:rsidR="008802A4">
        <w:rPr>
          <w:lang w:val="nb-NO"/>
        </w:rPr>
        <w:t xml:space="preserve">r, medlem av eksilregjeringen i </w:t>
      </w:r>
      <w:r w:rsidR="00960646" w:rsidRPr="00960646">
        <w:rPr>
          <w:lang w:val="nb-NO"/>
        </w:rPr>
        <w:t>London</w:t>
      </w:r>
      <w:r w:rsidR="00960646">
        <w:rPr>
          <w:lang w:val="nb-NO"/>
        </w:rPr>
        <w:t xml:space="preserve">, Jan </w:t>
      </w:r>
      <w:proofErr w:type="spellStart"/>
      <w:r w:rsidR="00960646">
        <w:rPr>
          <w:lang w:val="nb-NO"/>
        </w:rPr>
        <w:t>Kwapinski</w:t>
      </w:r>
      <w:proofErr w:type="spellEnd"/>
      <w:r w:rsidR="007B4B99" w:rsidRPr="00960646">
        <w:rPr>
          <w:lang w:val="nb-NO"/>
        </w:rPr>
        <w:t xml:space="preserve">. </w:t>
      </w:r>
      <w:r w:rsidR="00195256">
        <w:rPr>
          <w:lang w:val="nb-NO"/>
        </w:rPr>
        <w:t>Willy Brandt kommenterte vårt progra</w:t>
      </w:r>
      <w:r w:rsidR="007B4B99" w:rsidRPr="00D17A40">
        <w:rPr>
          <w:lang w:val="nb-NO"/>
        </w:rPr>
        <w:t>m:</w:t>
      </w:r>
    </w:p>
    <w:p w:rsidR="00291D9B" w:rsidRPr="005470E8" w:rsidDel="001150EE" w:rsidRDefault="00291D9B">
      <w:pPr>
        <w:rPr>
          <w:del w:id="219" w:author="boa" w:date="2016-02-23T10:23:00Z"/>
          <w:i/>
          <w:lang w:val="nb-NO"/>
        </w:rPr>
        <w:pPrChange w:id="220" w:author="boa" w:date="2016-02-23T10:13:00Z">
          <w:pPr>
            <w:pStyle w:val="Rentekst"/>
          </w:pPr>
        </w:pPrChange>
      </w:pPr>
    </w:p>
    <w:p w:rsidR="007B4B99" w:rsidRPr="005470E8" w:rsidRDefault="00010FC1">
      <w:pPr>
        <w:rPr>
          <w:i/>
          <w:lang w:val="nb-NO"/>
        </w:rPr>
        <w:pPrChange w:id="221" w:author="boa" w:date="2016-02-23T10:13:00Z">
          <w:pPr>
            <w:pStyle w:val="Rentekst"/>
          </w:pPr>
        </w:pPrChange>
      </w:pPr>
      <w:r w:rsidRPr="005470E8">
        <w:rPr>
          <w:i/>
          <w:lang w:val="nb-NO"/>
        </w:rPr>
        <w:t>«</w:t>
      </w:r>
      <w:r w:rsidR="00291D9B" w:rsidRPr="005470E8">
        <w:rPr>
          <w:i/>
          <w:lang w:val="nb-NO"/>
        </w:rPr>
        <w:t>Vi er samlet på nøytral grunn. Men ingen kan forlange av oss at våre hjerter og hjerner skal være nøytrale i forhold til en kamp som vil avgjøre om vi og de kommende generasjoner skal leve som frie mennesker. Vi står ikke bare i en ødeleggende krig, men også i en omveltningsperiode som intet land</w:t>
      </w:r>
      <w:r w:rsidR="007B7567" w:rsidRPr="005470E8">
        <w:rPr>
          <w:i/>
          <w:lang w:val="nb-NO"/>
        </w:rPr>
        <w:t xml:space="preserve"> er uberørt av.</w:t>
      </w:r>
      <w:r w:rsidR="00D32BB2">
        <w:rPr>
          <w:i/>
          <w:lang w:val="nb-NO"/>
        </w:rPr>
        <w:t xml:space="preserve"> </w:t>
      </w:r>
      <w:r w:rsidR="00195256" w:rsidRPr="005470E8">
        <w:rPr>
          <w:i/>
          <w:lang w:val="nb-NO"/>
        </w:rPr>
        <w:t>Vi sosialister</w:t>
      </w:r>
      <w:r w:rsidR="007B4B99" w:rsidRPr="005470E8">
        <w:rPr>
          <w:i/>
          <w:lang w:val="nb-NO"/>
        </w:rPr>
        <w:t xml:space="preserve"> ha</w:t>
      </w:r>
      <w:r w:rsidR="00195256" w:rsidRPr="005470E8">
        <w:rPr>
          <w:i/>
          <w:lang w:val="nb-NO"/>
        </w:rPr>
        <w:t>r den fordelen at vi ikke må lete etter nye prinsipper – me</w:t>
      </w:r>
      <w:r w:rsidR="007B7567" w:rsidRPr="005470E8">
        <w:rPr>
          <w:i/>
          <w:lang w:val="nb-NO"/>
        </w:rPr>
        <w:t>n vi må lære av våre erfaringer</w:t>
      </w:r>
      <w:r w:rsidRPr="005470E8">
        <w:rPr>
          <w:i/>
          <w:lang w:val="nb-NO"/>
        </w:rPr>
        <w:t>.»</w:t>
      </w:r>
    </w:p>
    <w:p w:rsidR="007B4B99" w:rsidRPr="00D17A40" w:rsidDel="001150EE" w:rsidRDefault="007B4B99">
      <w:pPr>
        <w:rPr>
          <w:del w:id="222" w:author="boa" w:date="2016-02-23T10:23:00Z"/>
          <w:lang w:val="nb-NO"/>
        </w:rPr>
        <w:pPrChange w:id="223" w:author="boa" w:date="2016-02-23T10:13:00Z">
          <w:pPr>
            <w:pStyle w:val="Rentekst"/>
          </w:pPr>
        </w:pPrChange>
      </w:pPr>
    </w:p>
    <w:p w:rsidR="007B4B99" w:rsidRPr="00D17A40" w:rsidRDefault="00291D9B">
      <w:pPr>
        <w:rPr>
          <w:lang w:val="nb-NO"/>
        </w:rPr>
        <w:pPrChange w:id="224" w:author="boa" w:date="2016-02-23T10:13:00Z">
          <w:pPr>
            <w:pStyle w:val="Rentekst"/>
          </w:pPr>
        </w:pPrChange>
      </w:pPr>
      <w:r>
        <w:rPr>
          <w:lang w:val="nb-NO"/>
        </w:rPr>
        <w:t>Fr</w:t>
      </w:r>
      <w:r w:rsidR="007B7567">
        <w:rPr>
          <w:lang w:val="nb-NO"/>
        </w:rPr>
        <w:t>eds</w:t>
      </w:r>
      <w:r>
        <w:rPr>
          <w:lang w:val="nb-NO"/>
        </w:rPr>
        <w:t xml:space="preserve">målene ble vedtatt enstemmig. </w:t>
      </w:r>
      <w:r w:rsidR="00B079E1" w:rsidRPr="00B079E1">
        <w:rPr>
          <w:lang w:val="nb-NO"/>
        </w:rPr>
        <w:t>Etter Willy Brandt talte Martin Tranmæ</w:t>
      </w:r>
      <w:r w:rsidR="007B4B99" w:rsidRPr="00B079E1">
        <w:rPr>
          <w:lang w:val="nb-NO"/>
        </w:rPr>
        <w:t xml:space="preserve">l, Fritz Tarnow, Bruno Kreisky, Jiri Jakerle, Wilhelm Böhm, Edgar </w:t>
      </w:r>
      <w:proofErr w:type="spellStart"/>
      <w:r w:rsidR="007B4B99" w:rsidRPr="00B079E1">
        <w:rPr>
          <w:lang w:val="nb-NO"/>
        </w:rPr>
        <w:t>Hahnewald</w:t>
      </w:r>
      <w:proofErr w:type="spellEnd"/>
      <w:r w:rsidR="007B4B99" w:rsidRPr="00B079E1">
        <w:rPr>
          <w:lang w:val="nb-NO"/>
        </w:rPr>
        <w:t>, Sigurdur</w:t>
      </w:r>
      <w:r w:rsidR="00B079E1">
        <w:rPr>
          <w:lang w:val="nb-NO"/>
        </w:rPr>
        <w:t xml:space="preserve"> Thorarinson og</w:t>
      </w:r>
      <w:r w:rsidR="007B4B99" w:rsidRPr="00D17A40">
        <w:rPr>
          <w:lang w:val="nb-NO"/>
        </w:rPr>
        <w:t xml:space="preserve"> Ernst Paul. </w:t>
      </w:r>
      <w:r w:rsidR="00960646">
        <w:rPr>
          <w:lang w:val="nb-NO"/>
        </w:rPr>
        <w:t xml:space="preserve">Hilsener fra det internasjonale fagforeningsforbund, den belgiske sosialist </w:t>
      </w:r>
      <w:r w:rsidR="007B4B99" w:rsidRPr="00D17A40">
        <w:rPr>
          <w:lang w:val="nb-NO"/>
        </w:rPr>
        <w:t xml:space="preserve">Arthur </w:t>
      </w:r>
      <w:proofErr w:type="spellStart"/>
      <w:r w:rsidR="007B4B99" w:rsidRPr="00D17A40">
        <w:rPr>
          <w:lang w:val="nb-NO"/>
        </w:rPr>
        <w:t>Wauters</w:t>
      </w:r>
      <w:proofErr w:type="spellEnd"/>
      <w:r w:rsidR="007B4B99" w:rsidRPr="00D17A40">
        <w:rPr>
          <w:lang w:val="nb-NO"/>
        </w:rPr>
        <w:t xml:space="preserve">, </w:t>
      </w:r>
      <w:r w:rsidR="00960646">
        <w:rPr>
          <w:lang w:val="nb-NO"/>
        </w:rPr>
        <w:t>som like i forveien hadde talt til oss i Stockholm, fra de franske sosialister så vel som det danske sosialdemokratiske parti la stor vekt på vår kunngjøring.</w:t>
      </w:r>
      <w:r w:rsidR="007B4B99" w:rsidRPr="00D17A40">
        <w:rPr>
          <w:lang w:val="nb-NO"/>
        </w:rPr>
        <w:t xml:space="preserve"> (I</w:t>
      </w:r>
      <w:r w:rsidR="000C583E">
        <w:rPr>
          <w:lang w:val="nb-NO"/>
        </w:rPr>
        <w:t xml:space="preserve"> et referat nedte</w:t>
      </w:r>
      <w:r w:rsidR="00362B10">
        <w:rPr>
          <w:lang w:val="nb-NO"/>
        </w:rPr>
        <w:t>gnet av Fritz Tarnow</w:t>
      </w:r>
      <w:r w:rsidR="009A7E82">
        <w:rPr>
          <w:lang w:val="nb-NO"/>
        </w:rPr>
        <w:t>, er alle ta</w:t>
      </w:r>
      <w:r w:rsidR="000C583E">
        <w:rPr>
          <w:lang w:val="nb-NO"/>
        </w:rPr>
        <w:t>ler og hilse</w:t>
      </w:r>
      <w:r w:rsidR="00362B10">
        <w:rPr>
          <w:lang w:val="nb-NO"/>
        </w:rPr>
        <w:t>n</w:t>
      </w:r>
      <w:r w:rsidR="000C583E">
        <w:rPr>
          <w:lang w:val="nb-NO"/>
        </w:rPr>
        <w:t>er bevart</w:t>
      </w:r>
      <w:r w:rsidR="007B4B99" w:rsidRPr="00D17A40">
        <w:rPr>
          <w:lang w:val="nb-NO"/>
        </w:rPr>
        <w:t>.)</w:t>
      </w:r>
    </w:p>
    <w:p w:rsidR="007B4B99" w:rsidRPr="00D17A40" w:rsidDel="001150EE" w:rsidRDefault="007B4B99">
      <w:pPr>
        <w:rPr>
          <w:del w:id="225" w:author="boa" w:date="2016-02-23T10:23:00Z"/>
          <w:lang w:val="nb-NO"/>
        </w:rPr>
        <w:pPrChange w:id="226" w:author="boa" w:date="2016-02-23T10:13:00Z">
          <w:pPr>
            <w:pStyle w:val="Rentekst"/>
          </w:pPr>
        </w:pPrChange>
      </w:pPr>
    </w:p>
    <w:p w:rsidR="007B4B99" w:rsidRPr="00D17A40" w:rsidRDefault="00960646">
      <w:pPr>
        <w:rPr>
          <w:lang w:val="nb-NO"/>
        </w:rPr>
        <w:pPrChange w:id="227" w:author="boa" w:date="2016-02-23T10:13:00Z">
          <w:pPr>
            <w:pStyle w:val="Rentekst"/>
          </w:pPr>
        </w:pPrChange>
      </w:pPr>
      <w:r w:rsidRPr="00960646">
        <w:rPr>
          <w:lang w:val="nb-NO"/>
        </w:rPr>
        <w:t>Vi sendte våre fredsmål over hele den frie verden, Vi fikk mange støtteerklæringer, blant annet fr</w:t>
      </w:r>
      <w:r w:rsidR="000A3B03">
        <w:rPr>
          <w:lang w:val="nb-NO"/>
        </w:rPr>
        <w:t>a</w:t>
      </w:r>
      <w:r>
        <w:rPr>
          <w:lang w:val="nb-NO"/>
        </w:rPr>
        <w:t xml:space="preserve"> Hans Vogel og</w:t>
      </w:r>
      <w:r w:rsidR="007B4B99" w:rsidRPr="00D17A40">
        <w:rPr>
          <w:lang w:val="nb-NO"/>
        </w:rPr>
        <w:t xml:space="preserve"> Erich</w:t>
      </w:r>
      <w:r>
        <w:rPr>
          <w:lang w:val="nb-NO"/>
        </w:rPr>
        <w:t xml:space="preserve"> </w:t>
      </w:r>
      <w:proofErr w:type="spellStart"/>
      <w:r w:rsidR="007B4B99" w:rsidRPr="00D17A40">
        <w:rPr>
          <w:lang w:val="nb-NO"/>
        </w:rPr>
        <w:t>Ollenhauer</w:t>
      </w:r>
      <w:proofErr w:type="spellEnd"/>
      <w:r w:rsidR="007B4B99" w:rsidRPr="00D17A40">
        <w:rPr>
          <w:lang w:val="nb-NO"/>
        </w:rPr>
        <w:t xml:space="preserve"> </w:t>
      </w:r>
      <w:del w:id="228" w:author="boa" w:date="2016-02-23T10:23:00Z">
        <w:r w:rsidR="007B4B99" w:rsidRPr="00D17A40" w:rsidDel="001150EE">
          <w:rPr>
            <w:lang w:val="nb-NO"/>
          </w:rPr>
          <w:delText xml:space="preserve">aus </w:delText>
        </w:r>
      </w:del>
      <w:ins w:id="229" w:author="boa" w:date="2016-02-23T10:23:00Z">
        <w:r w:rsidR="001150EE">
          <w:rPr>
            <w:lang w:val="nb-NO"/>
          </w:rPr>
          <w:t xml:space="preserve">fra </w:t>
        </w:r>
      </w:ins>
      <w:r w:rsidR="007B4B99" w:rsidRPr="00D17A40">
        <w:rPr>
          <w:lang w:val="nb-NO"/>
        </w:rPr>
        <w:t xml:space="preserve">London. </w:t>
      </w:r>
      <w:r>
        <w:rPr>
          <w:lang w:val="nb-NO"/>
        </w:rPr>
        <w:t>Så vidt vi vet, var det ingen som avviste fredsmålene.</w:t>
      </w:r>
      <w:r w:rsidRPr="00D17A40">
        <w:rPr>
          <w:lang w:val="nb-NO"/>
        </w:rPr>
        <w:t xml:space="preserve"> </w:t>
      </w:r>
    </w:p>
    <w:p w:rsidR="00960646" w:rsidDel="001150EE" w:rsidRDefault="00960646">
      <w:pPr>
        <w:rPr>
          <w:del w:id="230" w:author="boa" w:date="2016-02-23T10:23:00Z"/>
          <w:lang w:val="nb-NO"/>
        </w:rPr>
        <w:pPrChange w:id="231" w:author="boa" w:date="2016-02-23T10:13:00Z">
          <w:pPr>
            <w:pStyle w:val="Rentekst"/>
          </w:pPr>
        </w:pPrChange>
      </w:pPr>
    </w:p>
    <w:p w:rsidR="000A3B03" w:rsidRPr="00D17A40" w:rsidRDefault="0049605A">
      <w:pPr>
        <w:rPr>
          <w:lang w:val="nb-NO"/>
        </w:rPr>
        <w:pPrChange w:id="232" w:author="boa" w:date="2016-02-23T10:13:00Z">
          <w:pPr>
            <w:pStyle w:val="Rentekst"/>
          </w:pPr>
        </w:pPrChange>
      </w:pPr>
      <w:r w:rsidRPr="0049605A">
        <w:rPr>
          <w:lang w:val="nb-NO"/>
        </w:rPr>
        <w:t>So</w:t>
      </w:r>
      <w:del w:id="233" w:author="boa" w:date="2016-02-23T10:23:00Z">
        <w:r w:rsidRPr="0049605A" w:rsidDel="001150EE">
          <w:rPr>
            <w:lang w:val="nb-NO"/>
          </w:rPr>
          <w:delText>n</w:delText>
        </w:r>
      </w:del>
      <w:ins w:id="234" w:author="boa" w:date="2016-02-23T10:23:00Z">
        <w:r w:rsidR="001150EE">
          <w:rPr>
            <w:lang w:val="nb-NO"/>
          </w:rPr>
          <w:t>m</w:t>
        </w:r>
      </w:ins>
      <w:r w:rsidRPr="0049605A">
        <w:rPr>
          <w:lang w:val="nb-NO"/>
        </w:rPr>
        <w:t xml:space="preserve"> typisk kan nevnes at</w:t>
      </w:r>
      <w:r w:rsidR="00AF7C77">
        <w:rPr>
          <w:lang w:val="nb-NO"/>
        </w:rPr>
        <w:t xml:space="preserve"> </w:t>
      </w:r>
      <w:proofErr w:type="spellStart"/>
      <w:r w:rsidRPr="0049605A">
        <w:rPr>
          <w:lang w:val="nb-NO"/>
        </w:rPr>
        <w:t>Wenzel</w:t>
      </w:r>
      <w:proofErr w:type="spellEnd"/>
      <w:r w:rsidRPr="0049605A">
        <w:rPr>
          <w:lang w:val="nb-NO"/>
        </w:rPr>
        <w:t xml:space="preserve"> </w:t>
      </w:r>
      <w:proofErr w:type="spellStart"/>
      <w:r w:rsidRPr="0049605A">
        <w:rPr>
          <w:lang w:val="nb-NO"/>
        </w:rPr>
        <w:t>Jaksch</w:t>
      </w:r>
      <w:proofErr w:type="spellEnd"/>
      <w:r w:rsidRPr="0049605A">
        <w:rPr>
          <w:lang w:val="nb-NO"/>
        </w:rPr>
        <w:t xml:space="preserve"> den</w:t>
      </w:r>
      <w:r w:rsidR="007B4B99" w:rsidRPr="0049605A">
        <w:rPr>
          <w:lang w:val="nb-NO"/>
        </w:rPr>
        <w:t xml:space="preserve"> 8. </w:t>
      </w:r>
      <w:r w:rsidRPr="0049605A">
        <w:rPr>
          <w:lang w:val="nb-NO"/>
        </w:rPr>
        <w:t>j</w:t>
      </w:r>
      <w:r>
        <w:rPr>
          <w:lang w:val="nb-NO"/>
        </w:rPr>
        <w:t>uli 1943 skrev fra London</w:t>
      </w:r>
      <w:r w:rsidR="0072355D" w:rsidRPr="0072355D">
        <w:rPr>
          <w:lang w:val="nb-NO"/>
        </w:rPr>
        <w:t xml:space="preserve">: </w:t>
      </w:r>
      <w:r w:rsidR="00D32BB2" w:rsidRPr="00D32BB2">
        <w:rPr>
          <w:i/>
          <w:lang w:val="nb-NO"/>
        </w:rPr>
        <w:t>«</w:t>
      </w:r>
      <w:r w:rsidR="0072355D" w:rsidRPr="00D32BB2">
        <w:rPr>
          <w:i/>
          <w:lang w:val="nb-NO"/>
        </w:rPr>
        <w:t>Ved denne anledning vil jeg berette at de demokratiske sosialisters Stockholm-program</w:t>
      </w:r>
      <w:r w:rsidRPr="00D32BB2">
        <w:rPr>
          <w:i/>
          <w:lang w:val="nb-NO"/>
        </w:rPr>
        <w:t xml:space="preserve"> har fått mere </w:t>
      </w:r>
      <w:r w:rsidRPr="00D32BB2">
        <w:rPr>
          <w:i/>
          <w:lang w:val="nb-NO"/>
        </w:rPr>
        <w:lastRenderedPageBreak/>
        <w:t>oppmerksomhet enn publisitet her.</w:t>
      </w:r>
      <w:r w:rsidR="007B4B99" w:rsidRPr="00D32BB2">
        <w:rPr>
          <w:i/>
          <w:lang w:val="nb-NO"/>
        </w:rPr>
        <w:t xml:space="preserve"> I</w:t>
      </w:r>
      <w:r w:rsidR="000A3B03" w:rsidRPr="00D32BB2">
        <w:rPr>
          <w:i/>
          <w:lang w:val="nb-NO"/>
        </w:rPr>
        <w:t xml:space="preserve"> en krets av europeiske sosialister hørte jeg nylig svært anerkjennende ord. Man taler allerede om </w:t>
      </w:r>
      <w:r w:rsidR="00010FC1" w:rsidRPr="00D32BB2">
        <w:rPr>
          <w:i/>
          <w:lang w:val="nb-NO"/>
        </w:rPr>
        <w:t>«</w:t>
      </w:r>
      <w:r w:rsidR="000A3B03" w:rsidRPr="00D32BB2">
        <w:rPr>
          <w:i/>
          <w:lang w:val="nb-NO"/>
        </w:rPr>
        <w:t>Den l</w:t>
      </w:r>
      <w:r w:rsidR="00010FC1" w:rsidRPr="00D32BB2">
        <w:rPr>
          <w:i/>
          <w:lang w:val="nb-NO"/>
        </w:rPr>
        <w:t>ille internasjonale</w:t>
      </w:r>
      <w:r w:rsidR="00D32BB2" w:rsidRPr="00D32BB2">
        <w:rPr>
          <w:i/>
          <w:lang w:val="nb-NO"/>
        </w:rPr>
        <w:t>»</w:t>
      </w:r>
      <w:r w:rsidR="00010FC1" w:rsidRPr="00D32BB2">
        <w:rPr>
          <w:i/>
          <w:lang w:val="nb-NO"/>
        </w:rPr>
        <w:t xml:space="preserve"> i Stockholm»</w:t>
      </w:r>
      <w:r w:rsidR="000A3B03" w:rsidRPr="00D32BB2">
        <w:rPr>
          <w:i/>
          <w:lang w:val="nb-NO"/>
        </w:rPr>
        <w:t>.</w:t>
      </w:r>
    </w:p>
    <w:p w:rsidR="007B4B99" w:rsidRPr="00D17A40" w:rsidDel="001150EE" w:rsidRDefault="007B4B99">
      <w:pPr>
        <w:rPr>
          <w:del w:id="235" w:author="boa" w:date="2016-02-23T10:23:00Z"/>
          <w:lang w:val="nb-NO"/>
        </w:rPr>
        <w:pPrChange w:id="236" w:author="boa" w:date="2016-02-23T10:13:00Z">
          <w:pPr>
            <w:pStyle w:val="Rentekst"/>
          </w:pPr>
        </w:pPrChange>
      </w:pPr>
    </w:p>
    <w:p w:rsidR="007B4B99" w:rsidRPr="000A3B03" w:rsidRDefault="000A3B03">
      <w:pPr>
        <w:rPr>
          <w:lang w:val="nb-NO"/>
        </w:rPr>
        <w:pPrChange w:id="237" w:author="boa" w:date="2016-02-23T10:13:00Z">
          <w:pPr>
            <w:pStyle w:val="Rentekst"/>
          </w:pPr>
        </w:pPrChange>
      </w:pPr>
      <w:r>
        <w:rPr>
          <w:lang w:val="nb-NO"/>
        </w:rPr>
        <w:t xml:space="preserve">Til vår glede fant vi nedslag fra våre tanker og krav i den illegale pressen i de okkuperte land, blant annet i publikasjoner fra franske sosialister og i den norske </w:t>
      </w:r>
      <w:r w:rsidR="0014188D">
        <w:rPr>
          <w:lang w:val="nb-NO"/>
        </w:rPr>
        <w:t>Fri F</w:t>
      </w:r>
      <w:r w:rsidR="007B4B99" w:rsidRPr="00D17A40">
        <w:rPr>
          <w:lang w:val="nb-NO"/>
        </w:rPr>
        <w:t>a</w:t>
      </w:r>
      <w:r w:rsidR="0014188D">
        <w:rPr>
          <w:lang w:val="nb-NO"/>
        </w:rPr>
        <w:t>g</w:t>
      </w:r>
      <w:r w:rsidR="007B4B99" w:rsidRPr="00D17A40">
        <w:rPr>
          <w:lang w:val="nb-NO"/>
        </w:rPr>
        <w:t>bevegelse</w:t>
      </w:r>
      <w:r>
        <w:rPr>
          <w:lang w:val="nb-NO"/>
        </w:rPr>
        <w:t xml:space="preserve">. Fabian </w:t>
      </w:r>
      <w:proofErr w:type="spellStart"/>
      <w:r>
        <w:rPr>
          <w:lang w:val="nb-NO"/>
        </w:rPr>
        <w:t>Society</w:t>
      </w:r>
      <w:proofErr w:type="spellEnd"/>
      <w:r>
        <w:rPr>
          <w:lang w:val="nb-NO"/>
        </w:rPr>
        <w:t xml:space="preserve"> i England var positive, og dertil det engelske tidsskrift </w:t>
      </w:r>
      <w:r w:rsidR="007B4B99" w:rsidRPr="000A3B03">
        <w:rPr>
          <w:lang w:val="nb-NO"/>
        </w:rPr>
        <w:t>T</w:t>
      </w:r>
      <w:r>
        <w:rPr>
          <w:lang w:val="nb-NO"/>
        </w:rPr>
        <w:t>ribune</w:t>
      </w:r>
      <w:r w:rsidR="007B4B99" w:rsidRPr="000A3B03">
        <w:rPr>
          <w:lang w:val="nb-NO"/>
        </w:rPr>
        <w:t xml:space="preserve">. </w:t>
      </w:r>
      <w:r>
        <w:rPr>
          <w:lang w:val="nb-NO"/>
        </w:rPr>
        <w:t>Flere svenske aviser og fagforeningsblad offentliggjorde betraktninger rundt fredsmålene</w:t>
      </w:r>
      <w:r w:rsidR="007B4B99" w:rsidRPr="00D17A40">
        <w:t>.</w:t>
      </w:r>
    </w:p>
    <w:p w:rsidR="007B4B99" w:rsidRPr="00D17A40" w:rsidDel="001150EE" w:rsidRDefault="007B4B99">
      <w:pPr>
        <w:rPr>
          <w:del w:id="238" w:author="boa" w:date="2016-02-23T10:23:00Z"/>
        </w:rPr>
        <w:pPrChange w:id="239" w:author="boa" w:date="2016-02-23T10:13:00Z">
          <w:pPr>
            <w:pStyle w:val="Rentekst"/>
          </w:pPr>
        </w:pPrChange>
      </w:pPr>
    </w:p>
    <w:p w:rsidR="00291D9B" w:rsidRDefault="00291D9B">
      <w:pPr>
        <w:pStyle w:val="Overskrift2"/>
        <w:rPr>
          <w:lang w:val="nb-NO"/>
        </w:rPr>
        <w:pPrChange w:id="240" w:author="boa" w:date="2016-02-23T10:13:00Z">
          <w:pPr>
            <w:pStyle w:val="Rentekst"/>
          </w:pPr>
        </w:pPrChange>
      </w:pPr>
      <w:r>
        <w:rPr>
          <w:lang w:val="nb-NO"/>
        </w:rPr>
        <w:t xml:space="preserve">Fornyelse av Internasjonalen </w:t>
      </w:r>
    </w:p>
    <w:p w:rsidR="00AF7C77" w:rsidRDefault="00076D07">
      <w:pPr>
        <w:rPr>
          <w:lang w:val="nb-NO"/>
        </w:rPr>
        <w:pPrChange w:id="241" w:author="boa" w:date="2016-02-23T10:13:00Z">
          <w:pPr>
            <w:pStyle w:val="Rentekst"/>
          </w:pPr>
        </w:pPrChange>
      </w:pPr>
      <w:r>
        <w:rPr>
          <w:lang w:val="nb-NO"/>
        </w:rPr>
        <w:t>Krigen hadde satt en stopper for virks</w:t>
      </w:r>
      <w:ins w:id="242" w:author="boa" w:date="2016-02-23T10:23:00Z">
        <w:r w:rsidR="001150EE">
          <w:rPr>
            <w:lang w:val="nb-NO"/>
          </w:rPr>
          <w:t>o</w:t>
        </w:r>
      </w:ins>
      <w:del w:id="243" w:author="boa" w:date="2016-02-23T10:23:00Z">
        <w:r w:rsidDel="001150EE">
          <w:rPr>
            <w:lang w:val="nb-NO"/>
          </w:rPr>
          <w:delText>i</w:delText>
        </w:r>
      </w:del>
      <w:r>
        <w:rPr>
          <w:lang w:val="nb-NO"/>
        </w:rPr>
        <w:t>mheten i Den sosialistiske internasjonale, D</w:t>
      </w:r>
      <w:r w:rsidR="007B4B99" w:rsidRPr="00D17A40">
        <w:rPr>
          <w:lang w:val="nb-NO"/>
        </w:rPr>
        <w:t>e</w:t>
      </w:r>
      <w:r>
        <w:rPr>
          <w:lang w:val="nb-NO"/>
        </w:rPr>
        <w:t>t</w:t>
      </w:r>
      <w:r w:rsidR="007B4B99" w:rsidRPr="00D17A40">
        <w:rPr>
          <w:lang w:val="nb-NO"/>
        </w:rPr>
        <w:t xml:space="preserve"> </w:t>
      </w:r>
      <w:r>
        <w:rPr>
          <w:lang w:val="nb-NO"/>
        </w:rPr>
        <w:t>siste styremøtet fant sted i Brüssel i februar 1940.</w:t>
      </w:r>
      <w:r w:rsidR="00CE3A35">
        <w:rPr>
          <w:lang w:val="nb-NO"/>
        </w:rPr>
        <w:t xml:space="preserve"> </w:t>
      </w:r>
      <w:r>
        <w:rPr>
          <w:lang w:val="nb-NO"/>
        </w:rPr>
        <w:t>På grunn av del-okkupasjonen av Frankrike og besettelsen av Holland. Belgia. Danmark og Norge ble snart også de sosialistiske partiene i disse land eliminert som lovlige institusjoner.</w:t>
      </w:r>
      <w:r w:rsidRPr="00076D07">
        <w:rPr>
          <w:lang w:val="nb-NO"/>
        </w:rPr>
        <w:t xml:space="preserve"> </w:t>
      </w:r>
      <w:r>
        <w:rPr>
          <w:lang w:val="nb-NO"/>
        </w:rPr>
        <w:t>Bortsett</w:t>
      </w:r>
      <w:r w:rsidR="00C01507">
        <w:rPr>
          <w:lang w:val="nb-NO"/>
        </w:rPr>
        <w:t xml:space="preserve"> fra det</w:t>
      </w:r>
      <w:r w:rsidR="007B4B99" w:rsidRPr="00C01507">
        <w:rPr>
          <w:lang w:val="nb-NO"/>
        </w:rPr>
        <w:t xml:space="preserve"> britis</w:t>
      </w:r>
      <w:r w:rsidR="00C01507">
        <w:rPr>
          <w:lang w:val="nb-NO"/>
        </w:rPr>
        <w:t>ke</w:t>
      </w:r>
      <w:r w:rsidR="007B4B99" w:rsidRPr="00C01507">
        <w:rPr>
          <w:lang w:val="nb-NO"/>
        </w:rPr>
        <w:t xml:space="preserve"> Labour Party, </w:t>
      </w:r>
      <w:r w:rsidR="00C01507">
        <w:rPr>
          <w:lang w:val="nb-NO"/>
        </w:rPr>
        <w:t>som var underlagt krigsrestriksjoner, var det bare de sosialdemokratiske partier i Sverige og Sveits som var uavhengige og funksjonsdyktige. Under disse omstendigheter var et virkelig internasjonalt arbeid blitt umulig.</w:t>
      </w:r>
      <w:r w:rsidR="00220AEC">
        <w:rPr>
          <w:lang w:val="nb-NO"/>
        </w:rPr>
        <w:t xml:space="preserve"> Også det internasjonale fagforeningsforbund var skrumpet inn til en torso.</w:t>
      </w:r>
      <w:r w:rsidR="007B4B99" w:rsidRPr="00D17A40">
        <w:rPr>
          <w:lang w:val="nb-NO"/>
        </w:rPr>
        <w:t xml:space="preserve"> </w:t>
      </w:r>
      <w:r w:rsidR="00220AEC">
        <w:rPr>
          <w:lang w:val="nb-NO"/>
        </w:rPr>
        <w:t>Men fortsatt kunne sekretariatet, som befant seg i England, opprettholdes i løpet av hele krigen. Også noen internasjonale yrkessekretariater forble arbeidsdyktige. Under det siste møtet i Den sosialistiske arbeiderinternasjonalen (SAI) hadd</w:t>
      </w:r>
      <w:r w:rsidR="007B4B99" w:rsidRPr="00D17A40">
        <w:rPr>
          <w:lang w:val="nb-NO"/>
        </w:rPr>
        <w:t>e</w:t>
      </w:r>
      <w:r w:rsidR="00220AEC">
        <w:rPr>
          <w:lang w:val="nb-NO"/>
        </w:rPr>
        <w:t xml:space="preserve"> sekretæren </w:t>
      </w:r>
      <w:r w:rsidR="007B4B99" w:rsidRPr="00D17A40">
        <w:rPr>
          <w:lang w:val="nb-NO"/>
        </w:rPr>
        <w:t>Fritz Adler</w:t>
      </w:r>
      <w:r w:rsidR="00220AEC">
        <w:rPr>
          <w:lang w:val="nb-NO"/>
        </w:rPr>
        <w:t xml:space="preserve"> fratrådt, en etterfølger kunne ikke lenger skaffes</w:t>
      </w:r>
      <w:r>
        <w:rPr>
          <w:lang w:val="nb-NO"/>
        </w:rPr>
        <w:t xml:space="preserve">. </w:t>
      </w:r>
      <w:r w:rsidR="007B4B99" w:rsidRPr="00D17A40">
        <w:rPr>
          <w:lang w:val="nb-NO"/>
        </w:rPr>
        <w:t xml:space="preserve">SAI </w:t>
      </w:r>
      <w:r>
        <w:rPr>
          <w:lang w:val="nb-NO"/>
        </w:rPr>
        <w:t xml:space="preserve">var nå bare representert ved formannen </w:t>
      </w:r>
      <w:r w:rsidR="007B4B99" w:rsidRPr="00D17A40">
        <w:rPr>
          <w:lang w:val="nb-NO"/>
        </w:rPr>
        <w:t xml:space="preserve">Camille Huysmans, </w:t>
      </w:r>
      <w:r>
        <w:rPr>
          <w:lang w:val="nb-NO"/>
        </w:rPr>
        <w:t>valgt ved det siste styremøtet, og han måtte flykte til England etter overfallet på Belgia.</w:t>
      </w:r>
      <w:r w:rsidRPr="00D17A40">
        <w:rPr>
          <w:lang w:val="nb-NO"/>
        </w:rPr>
        <w:t xml:space="preserve"> </w:t>
      </w:r>
    </w:p>
    <w:p w:rsidR="00220AEC" w:rsidRPr="00076D07" w:rsidRDefault="007B4B99" w:rsidP="00AF7C77">
      <w:r w:rsidRPr="00D17A40">
        <w:rPr>
          <w:lang w:val="nb-NO"/>
        </w:rPr>
        <w:t>D</w:t>
      </w:r>
      <w:r w:rsidR="00220AEC">
        <w:rPr>
          <w:lang w:val="nb-NO"/>
        </w:rPr>
        <w:t>enne tilstanden av internasjonal uvirksomhet virket svært trykkende på oss</w:t>
      </w:r>
      <w:r w:rsidRPr="00D17A40">
        <w:rPr>
          <w:lang w:val="nb-NO"/>
        </w:rPr>
        <w:t xml:space="preserve">. </w:t>
      </w:r>
      <w:r w:rsidR="00220AEC">
        <w:rPr>
          <w:lang w:val="nb-NO"/>
        </w:rPr>
        <w:t xml:space="preserve">Det var da ganske naturlig for oss at når vi omsider hadde mestret én oppgave, gikk vi løs på en ny med det samme. </w:t>
      </w:r>
    </w:p>
    <w:p w:rsidR="00076D07" w:rsidDel="00D41199" w:rsidRDefault="00076D07">
      <w:pPr>
        <w:rPr>
          <w:del w:id="244" w:author="boa" w:date="2016-02-23T10:24:00Z"/>
          <w:lang w:val="nb-NO"/>
        </w:rPr>
        <w:pPrChange w:id="245" w:author="boa" w:date="2016-02-23T10:13:00Z">
          <w:pPr>
            <w:pStyle w:val="Rentekst"/>
          </w:pPr>
        </w:pPrChange>
      </w:pPr>
    </w:p>
    <w:p w:rsidR="007B4B99" w:rsidRPr="00182AFC" w:rsidRDefault="003138A2">
      <w:pPr>
        <w:rPr>
          <w:lang w:val="nb-NO"/>
        </w:rPr>
        <w:pPrChange w:id="246" w:author="boa" w:date="2016-02-23T10:13:00Z">
          <w:pPr>
            <w:pStyle w:val="Rentekst"/>
          </w:pPr>
        </w:pPrChange>
      </w:pPr>
      <w:r>
        <w:rPr>
          <w:lang w:val="nb-NO"/>
        </w:rPr>
        <w:t xml:space="preserve">I den store krets’ møte den </w:t>
      </w:r>
      <w:r w:rsidR="007B4B99" w:rsidRPr="00D17A40">
        <w:rPr>
          <w:lang w:val="nb-NO"/>
        </w:rPr>
        <w:t xml:space="preserve">7. </w:t>
      </w:r>
      <w:r>
        <w:rPr>
          <w:lang w:val="nb-NO"/>
        </w:rPr>
        <w:t>j</w:t>
      </w:r>
      <w:r w:rsidR="007B4B99" w:rsidRPr="003138A2">
        <w:rPr>
          <w:lang w:val="nb-NO"/>
        </w:rPr>
        <w:t xml:space="preserve">uli 1943 </w:t>
      </w:r>
      <w:r>
        <w:rPr>
          <w:lang w:val="nb-NO"/>
        </w:rPr>
        <w:t xml:space="preserve">tok man for seg denne uheldige situasjonen. </w:t>
      </w:r>
      <w:r w:rsidR="007B4B99" w:rsidRPr="00D17A40">
        <w:rPr>
          <w:lang w:val="nb-NO"/>
        </w:rPr>
        <w:t xml:space="preserve">Willy Brandt, Wilhelm Böhm </w:t>
      </w:r>
      <w:r>
        <w:rPr>
          <w:lang w:val="nb-NO"/>
        </w:rPr>
        <w:t xml:space="preserve">og </w:t>
      </w:r>
      <w:r w:rsidR="007B4B99" w:rsidRPr="00D17A40">
        <w:rPr>
          <w:lang w:val="nb-NO"/>
        </w:rPr>
        <w:t>Martin Tranm</w:t>
      </w:r>
      <w:ins w:id="247" w:author="boa" w:date="2016-02-23T10:24:00Z">
        <w:r w:rsidR="00D41199">
          <w:rPr>
            <w:lang w:val="nb-NO"/>
          </w:rPr>
          <w:t>æ</w:t>
        </w:r>
      </w:ins>
      <w:del w:id="248" w:author="boa" w:date="2016-02-23T10:24:00Z">
        <w:r w:rsidR="007B4B99" w:rsidRPr="00D17A40" w:rsidDel="00D41199">
          <w:rPr>
            <w:lang w:val="nb-NO"/>
          </w:rPr>
          <w:delText>ae</w:delText>
        </w:r>
      </w:del>
      <w:r w:rsidR="007B4B99" w:rsidRPr="00D17A40">
        <w:rPr>
          <w:lang w:val="nb-NO"/>
        </w:rPr>
        <w:t xml:space="preserve">l </w:t>
      </w:r>
      <w:r>
        <w:rPr>
          <w:lang w:val="nb-NO"/>
        </w:rPr>
        <w:t xml:space="preserve">fikk i oppdrag å utarbeide et diskusjonsgrunnlag </w:t>
      </w:r>
      <w:proofErr w:type="gramStart"/>
      <w:r>
        <w:rPr>
          <w:lang w:val="nb-NO"/>
        </w:rPr>
        <w:t>om ”Gjenopprettelse</w:t>
      </w:r>
      <w:proofErr w:type="gramEnd"/>
      <w:r>
        <w:rPr>
          <w:lang w:val="nb-NO"/>
        </w:rPr>
        <w:t xml:space="preserve"> av den sosialistiske arbeiderinternasjonale. Allerede den 28. juli diskut</w:t>
      </w:r>
      <w:r w:rsidR="007B4B99" w:rsidRPr="00D17A40">
        <w:rPr>
          <w:lang w:val="nb-NO"/>
        </w:rPr>
        <w:t xml:space="preserve">erte </w:t>
      </w:r>
      <w:r>
        <w:rPr>
          <w:lang w:val="nb-NO"/>
        </w:rPr>
        <w:t xml:space="preserve">den lille krets, etter et innledningsforedrag, det første skriftlige utkastet og hele problemkomplekset. En redaksjonskomite sammensatt av </w:t>
      </w:r>
      <w:r w:rsidR="007B4B99" w:rsidRPr="00D17A40">
        <w:rPr>
          <w:lang w:val="nb-NO"/>
        </w:rPr>
        <w:t>Brandt,</w:t>
      </w:r>
      <w:r>
        <w:rPr>
          <w:lang w:val="nb-NO"/>
        </w:rPr>
        <w:t xml:space="preserve"> Sterner, Böhm og</w:t>
      </w:r>
      <w:r w:rsidR="00E355B8">
        <w:rPr>
          <w:lang w:val="nb-NO"/>
        </w:rPr>
        <w:t xml:space="preserve"> </w:t>
      </w:r>
      <w:r>
        <w:rPr>
          <w:lang w:val="nb-NO"/>
        </w:rPr>
        <w:t xml:space="preserve">Kreisky fikk i oppdrag å legge fram et utvidet utkast. </w:t>
      </w:r>
      <w:r w:rsidR="00C01507">
        <w:rPr>
          <w:lang w:val="nb-NO"/>
        </w:rPr>
        <w:t>Etter inngående diskusjoner i den lille krets, som varte et stykke inn i oktober, var tiden inne for å fatte en beslutning.</w:t>
      </w:r>
      <w:r>
        <w:rPr>
          <w:lang w:val="nb-NO"/>
        </w:rPr>
        <w:t xml:space="preserve"> </w:t>
      </w:r>
      <w:r w:rsidR="00C01507">
        <w:rPr>
          <w:lang w:val="nb-NO"/>
        </w:rPr>
        <w:t>Den 5. n</w:t>
      </w:r>
      <w:r w:rsidR="007B4B99" w:rsidRPr="00D17A40">
        <w:rPr>
          <w:lang w:val="nb-NO"/>
        </w:rPr>
        <w:t xml:space="preserve">ovember 1943 </w:t>
      </w:r>
      <w:r>
        <w:rPr>
          <w:lang w:val="nb-NO"/>
        </w:rPr>
        <w:t>ble det</w:t>
      </w:r>
      <w:r w:rsidR="00C01507">
        <w:rPr>
          <w:lang w:val="nb-NO"/>
        </w:rPr>
        <w:t xml:space="preserve"> vedtatt i en plenumforsamling av den store krets, etter en innledning ved </w:t>
      </w:r>
      <w:r w:rsidR="007B4B99" w:rsidRPr="00D17A40">
        <w:rPr>
          <w:lang w:val="nb-NO"/>
        </w:rPr>
        <w:t>Willy Brandt</w:t>
      </w:r>
      <w:r w:rsidR="00C01507">
        <w:rPr>
          <w:lang w:val="nb-NO"/>
        </w:rPr>
        <w:t>. Dokumentet er for omfattende til å gjengis i sin helhet her.</w:t>
      </w:r>
      <w:r w:rsidR="007B4B99" w:rsidRPr="00D17A40">
        <w:rPr>
          <w:lang w:val="nb-NO"/>
        </w:rPr>
        <w:t xml:space="preserve"> </w:t>
      </w:r>
      <w:r w:rsidR="00C01507" w:rsidRPr="00C01507">
        <w:rPr>
          <w:lang w:val="nb-NO"/>
        </w:rPr>
        <w:t>Der heter det:</w:t>
      </w:r>
    </w:p>
    <w:p w:rsidR="00C01507" w:rsidDel="00D41199" w:rsidRDefault="00C01507">
      <w:pPr>
        <w:rPr>
          <w:del w:id="249" w:author="boa" w:date="2016-02-23T10:24:00Z"/>
          <w:lang w:val="nb-NO"/>
        </w:rPr>
        <w:pPrChange w:id="250" w:author="boa" w:date="2016-02-23T10:13:00Z">
          <w:pPr>
            <w:pStyle w:val="Rentekst"/>
          </w:pPr>
        </w:pPrChange>
      </w:pPr>
    </w:p>
    <w:p w:rsidR="0069621E" w:rsidRPr="00CE3A35" w:rsidRDefault="00CE3A35">
      <w:pPr>
        <w:rPr>
          <w:i/>
          <w:lang w:val="nb-NO"/>
        </w:rPr>
        <w:pPrChange w:id="251" w:author="boa" w:date="2016-02-23T10:13:00Z">
          <w:pPr>
            <w:pStyle w:val="Rentekst"/>
          </w:pPr>
        </w:pPrChange>
      </w:pPr>
      <w:r w:rsidRPr="00CE3A35">
        <w:rPr>
          <w:i/>
          <w:lang w:val="nb-NO"/>
        </w:rPr>
        <w:t>«</w:t>
      </w:r>
      <w:r w:rsidR="0074672B" w:rsidRPr="00CE3A35">
        <w:rPr>
          <w:i/>
          <w:lang w:val="nb-NO"/>
        </w:rPr>
        <w:t>Vi foreslå</w:t>
      </w:r>
      <w:r w:rsidR="007B4B99" w:rsidRPr="00CE3A35">
        <w:rPr>
          <w:i/>
          <w:lang w:val="nb-NO"/>
        </w:rPr>
        <w:t>r,</w:t>
      </w:r>
      <w:r w:rsidR="000C61B4" w:rsidRPr="00CE3A35">
        <w:rPr>
          <w:i/>
          <w:lang w:val="nb-NO"/>
        </w:rPr>
        <w:t xml:space="preserve"> </w:t>
      </w:r>
    </w:p>
    <w:p w:rsidR="0069621E" w:rsidRPr="00CE3A35" w:rsidDel="00D41199" w:rsidRDefault="0069621E">
      <w:pPr>
        <w:rPr>
          <w:del w:id="252" w:author="boa" w:date="2016-02-23T10:24:00Z"/>
          <w:i/>
          <w:lang w:val="nb-NO"/>
        </w:rPr>
        <w:pPrChange w:id="253" w:author="boa" w:date="2016-02-23T10:13:00Z">
          <w:pPr>
            <w:pStyle w:val="Rentekst"/>
          </w:pPr>
        </w:pPrChange>
      </w:pPr>
    </w:p>
    <w:p w:rsidR="0069621E" w:rsidRPr="00CE3A35" w:rsidRDefault="008D5B6C">
      <w:pPr>
        <w:rPr>
          <w:i/>
          <w:lang w:val="nb-NO"/>
        </w:rPr>
        <w:pPrChange w:id="254" w:author="boa" w:date="2016-02-23T10:13:00Z">
          <w:pPr>
            <w:pStyle w:val="Rentekst"/>
          </w:pPr>
        </w:pPrChange>
      </w:pPr>
      <w:r w:rsidRPr="00CE3A35">
        <w:rPr>
          <w:i/>
          <w:lang w:val="nb-NO"/>
        </w:rPr>
        <w:t xml:space="preserve">at forarbeidene for gjenopprettelse av den faglige internasjonale og for å oppnå en internasjonal faglig enhet fortsettes og forsterkes. </w:t>
      </w:r>
    </w:p>
    <w:p w:rsidR="008D5B6C" w:rsidRPr="00CE3A35" w:rsidDel="00D41199" w:rsidRDefault="008D5B6C">
      <w:pPr>
        <w:rPr>
          <w:del w:id="255" w:author="boa" w:date="2016-02-23T10:24:00Z"/>
          <w:i/>
          <w:lang w:val="nb-NO"/>
        </w:rPr>
        <w:pPrChange w:id="256" w:author="boa" w:date="2016-02-23T10:13:00Z">
          <w:pPr>
            <w:pStyle w:val="Rentekst"/>
          </w:pPr>
        </w:pPrChange>
      </w:pPr>
    </w:p>
    <w:p w:rsidR="007B4B99" w:rsidRPr="00CE3A35" w:rsidRDefault="008802A4">
      <w:pPr>
        <w:rPr>
          <w:i/>
          <w:lang w:val="nb-NO"/>
        </w:rPr>
        <w:pPrChange w:id="257" w:author="boa" w:date="2016-02-23T10:13:00Z">
          <w:pPr>
            <w:pStyle w:val="Rentekst"/>
          </w:pPr>
        </w:pPrChange>
      </w:pPr>
      <w:r w:rsidRPr="00CE3A35">
        <w:rPr>
          <w:i/>
          <w:lang w:val="nb-NO"/>
        </w:rPr>
        <w:t>at et forberedende utvalg for gjenopprettelsen av den sosialistiske internasjonale dannes.</w:t>
      </w:r>
    </w:p>
    <w:p w:rsidR="007B4B99" w:rsidRPr="00CE3A35" w:rsidDel="00D41199" w:rsidRDefault="007B4B99">
      <w:pPr>
        <w:rPr>
          <w:del w:id="258" w:author="boa" w:date="2016-02-23T10:24:00Z"/>
          <w:i/>
          <w:lang w:val="nb-NO"/>
        </w:rPr>
        <w:pPrChange w:id="259" w:author="boa" w:date="2016-02-23T10:13:00Z">
          <w:pPr>
            <w:pStyle w:val="Rentekst"/>
          </w:pPr>
        </w:pPrChange>
      </w:pPr>
    </w:p>
    <w:p w:rsidR="00393248" w:rsidRPr="00CE3A35" w:rsidRDefault="00393248">
      <w:pPr>
        <w:rPr>
          <w:i/>
          <w:lang w:val="nb-NO"/>
        </w:rPr>
        <w:pPrChange w:id="260" w:author="boa" w:date="2016-02-23T10:13:00Z">
          <w:pPr>
            <w:pStyle w:val="Rentekst"/>
          </w:pPr>
        </w:pPrChange>
      </w:pPr>
      <w:r w:rsidRPr="00CE3A35">
        <w:rPr>
          <w:i/>
          <w:lang w:val="nb-NO"/>
        </w:rPr>
        <w:t xml:space="preserve">At det britiske </w:t>
      </w:r>
      <w:r w:rsidR="007B4B99" w:rsidRPr="00CE3A35">
        <w:rPr>
          <w:i/>
          <w:lang w:val="nb-NO"/>
        </w:rPr>
        <w:t xml:space="preserve">Labour Party </w:t>
      </w:r>
      <w:r w:rsidRPr="00CE3A35">
        <w:rPr>
          <w:i/>
          <w:lang w:val="nb-NO"/>
        </w:rPr>
        <w:t>tar initiativ til å oppfordre representanter for andre lands arbeiderpartier til å anstrenge seg mest mulig for å samle alle verdens sosialistiske bevegelser i en enhetlig internasjonal.</w:t>
      </w:r>
    </w:p>
    <w:p w:rsidR="00393248" w:rsidRPr="00CE3A35" w:rsidDel="00D41199" w:rsidRDefault="00393248">
      <w:pPr>
        <w:rPr>
          <w:del w:id="261" w:author="boa" w:date="2016-02-23T10:24:00Z"/>
          <w:i/>
          <w:lang w:val="nb-NO"/>
        </w:rPr>
        <w:pPrChange w:id="262" w:author="boa" w:date="2016-02-23T10:13:00Z">
          <w:pPr>
            <w:pStyle w:val="Rentekst"/>
          </w:pPr>
        </w:pPrChange>
      </w:pPr>
    </w:p>
    <w:p w:rsidR="007B4B99" w:rsidRPr="00CE3A35" w:rsidRDefault="006D707C">
      <w:pPr>
        <w:rPr>
          <w:i/>
          <w:lang w:val="nb-NO"/>
        </w:rPr>
        <w:pPrChange w:id="263" w:author="boa" w:date="2016-02-23T10:13:00Z">
          <w:pPr>
            <w:pStyle w:val="Rentekst"/>
          </w:pPr>
        </w:pPrChange>
      </w:pPr>
      <w:r>
        <w:rPr>
          <w:i/>
          <w:lang w:val="nb-NO"/>
        </w:rPr>
        <w:t>a</w:t>
      </w:r>
      <w:r w:rsidR="006B6A3C" w:rsidRPr="00CE3A35">
        <w:rPr>
          <w:i/>
          <w:lang w:val="nb-NO"/>
        </w:rPr>
        <w:t>t det utarbeides et internasjonalt sosialistisk minimumsprogram, og at de sosialistiske partiers fredsnål koordineres i de enkelte land.</w:t>
      </w:r>
    </w:p>
    <w:p w:rsidR="007B4B99" w:rsidRPr="00CE3A35" w:rsidDel="00D41199" w:rsidRDefault="007B4B99">
      <w:pPr>
        <w:rPr>
          <w:del w:id="264" w:author="boa" w:date="2016-02-23T10:24:00Z"/>
          <w:i/>
          <w:lang w:val="nb-NO"/>
        </w:rPr>
        <w:pPrChange w:id="265" w:author="boa" w:date="2016-02-23T10:13:00Z">
          <w:pPr>
            <w:pStyle w:val="Rentekst"/>
          </w:pPr>
        </w:pPrChange>
      </w:pPr>
    </w:p>
    <w:p w:rsidR="007B4B99" w:rsidRPr="00D17A40" w:rsidRDefault="006D707C">
      <w:pPr>
        <w:rPr>
          <w:lang w:val="nb-NO"/>
        </w:rPr>
        <w:pPrChange w:id="266" w:author="boa" w:date="2016-02-23T10:13:00Z">
          <w:pPr>
            <w:pStyle w:val="Rentekst"/>
          </w:pPr>
        </w:pPrChange>
      </w:pPr>
      <w:r>
        <w:rPr>
          <w:i/>
          <w:lang w:val="nb-NO"/>
        </w:rPr>
        <w:t>a</w:t>
      </w:r>
      <w:r w:rsidR="00891322" w:rsidRPr="00CE3A35">
        <w:rPr>
          <w:i/>
          <w:lang w:val="nb-NO"/>
        </w:rPr>
        <w:t>t retningslinjene for organisasjonsformen og det praktiske arbeidet i den internasjonale sammenslutningen utarbeides slik at samarbeidet mellom de sosialistiske delegasjonene forberedes så snart som mulig, at de sosialistiske partier i de nøytrale land, først og fremst Sverige og Sveits kan ta stilling til hvor vidt de kan støtte det forberedende arbeidet,</w:t>
      </w:r>
      <w:r w:rsidR="00CE3A35" w:rsidRPr="00CE3A35">
        <w:rPr>
          <w:i/>
          <w:lang w:val="nb-NO"/>
        </w:rPr>
        <w:t xml:space="preserve"> </w:t>
      </w:r>
      <w:r w:rsidR="00891322" w:rsidRPr="00CE3A35">
        <w:rPr>
          <w:i/>
          <w:lang w:val="nb-NO"/>
        </w:rPr>
        <w:t>at sosialister fra forskjellige nasjoner seg imellom kan danne felles utvalg som i utarbeidelsen av den fremtidige kan holde i live det inter</w:t>
      </w:r>
      <w:r w:rsidR="00CE3A35" w:rsidRPr="00CE3A35">
        <w:rPr>
          <w:i/>
          <w:lang w:val="nb-NO"/>
        </w:rPr>
        <w:t>nasjonale samarbeidets ånd»</w:t>
      </w:r>
      <w:r w:rsidR="00891322">
        <w:rPr>
          <w:lang w:val="nb-NO"/>
        </w:rPr>
        <w:t xml:space="preserve">. </w:t>
      </w:r>
    </w:p>
    <w:p w:rsidR="007B4B99" w:rsidRPr="00D17A40" w:rsidDel="00D41199" w:rsidRDefault="007B4B99">
      <w:pPr>
        <w:rPr>
          <w:del w:id="267" w:author="boa" w:date="2016-02-23T10:24:00Z"/>
          <w:lang w:val="nb-NO"/>
        </w:rPr>
        <w:pPrChange w:id="268" w:author="boa" w:date="2016-02-23T10:13:00Z">
          <w:pPr>
            <w:pStyle w:val="Rentekst"/>
          </w:pPr>
        </w:pPrChange>
      </w:pPr>
    </w:p>
    <w:p w:rsidR="007B4B99" w:rsidRPr="00D17A40" w:rsidRDefault="000A3B03">
      <w:pPr>
        <w:rPr>
          <w:lang w:val="nb-NO"/>
        </w:rPr>
        <w:pPrChange w:id="269" w:author="boa" w:date="2016-02-23T10:13:00Z">
          <w:pPr>
            <w:pStyle w:val="Rentekst"/>
          </w:pPr>
        </w:pPrChange>
      </w:pPr>
      <w:r>
        <w:rPr>
          <w:lang w:val="nb-NO"/>
        </w:rPr>
        <w:t xml:space="preserve">Teksten vi hadde utarbeidet, sendte vi til alle adresser vi kjente, spesielt til våre venner i London, til Fritz Adler i Zürich, i engelsk oversettelse til </w:t>
      </w:r>
      <w:r w:rsidR="007B4B99" w:rsidRPr="000A3B03">
        <w:rPr>
          <w:lang w:val="nb-NO"/>
        </w:rPr>
        <w:t xml:space="preserve">Labour Party, </w:t>
      </w:r>
      <w:r w:rsidR="0072355D">
        <w:rPr>
          <w:lang w:val="nb-NO"/>
        </w:rPr>
        <w:t>på svensk til de svenske sosial</w:t>
      </w:r>
      <w:r>
        <w:rPr>
          <w:lang w:val="nb-NO"/>
        </w:rPr>
        <w:t>demokrater, så vel som til sosialdemokratiske emigrantgrupper i hele verden.</w:t>
      </w:r>
    </w:p>
    <w:p w:rsidR="007B4B99" w:rsidRPr="00D17A40" w:rsidDel="00D41199" w:rsidRDefault="007B4B99">
      <w:pPr>
        <w:rPr>
          <w:del w:id="270" w:author="boa" w:date="2016-02-23T10:24:00Z"/>
          <w:lang w:val="nb-NO"/>
        </w:rPr>
        <w:pPrChange w:id="271" w:author="boa" w:date="2016-02-23T10:13:00Z">
          <w:pPr>
            <w:pStyle w:val="Rentekst"/>
          </w:pPr>
        </w:pPrChange>
      </w:pPr>
    </w:p>
    <w:p w:rsidR="007B4B99" w:rsidRPr="00D17A40" w:rsidRDefault="002412DE">
      <w:pPr>
        <w:rPr>
          <w:lang w:val="nb-NO"/>
        </w:rPr>
        <w:pPrChange w:id="272" w:author="boa" w:date="2016-02-23T10:13:00Z">
          <w:pPr>
            <w:pStyle w:val="Rentekst"/>
          </w:pPr>
        </w:pPrChange>
      </w:pPr>
      <w:r>
        <w:rPr>
          <w:lang w:val="nb-NO"/>
        </w:rPr>
        <w:t>Vår arbeidskrets ble utvidet med viseformannen i det norske LO</w:t>
      </w:r>
      <w:r w:rsidR="000966DA">
        <w:rPr>
          <w:lang w:val="nb-NO"/>
        </w:rPr>
        <w:t>, Lars Evensen, senere handelsminister og fylkesmann</w:t>
      </w:r>
      <w:r w:rsidR="007B4B99" w:rsidRPr="00D17A40">
        <w:rPr>
          <w:lang w:val="nb-NO"/>
        </w:rPr>
        <w:t>,</w:t>
      </w:r>
      <w:r>
        <w:rPr>
          <w:lang w:val="nb-NO"/>
        </w:rPr>
        <w:t xml:space="preserve"> i tillegg til Estlands tidligere president </w:t>
      </w:r>
      <w:r w:rsidR="007B4B99" w:rsidRPr="00D17A40">
        <w:rPr>
          <w:lang w:val="nb-NO"/>
        </w:rPr>
        <w:t xml:space="preserve">A. Rei. </w:t>
      </w:r>
      <w:r>
        <w:rPr>
          <w:lang w:val="nb-NO"/>
        </w:rPr>
        <w:t>Også en østerriker, tidligere medlem av forbundsrådet</w:t>
      </w:r>
      <w:r w:rsidR="001D15A0">
        <w:rPr>
          <w:lang w:val="nb-NO"/>
        </w:rPr>
        <w:t>,</w:t>
      </w:r>
      <w:r>
        <w:rPr>
          <w:lang w:val="nb-NO"/>
        </w:rPr>
        <w:t xml:space="preserve"> </w:t>
      </w:r>
      <w:r w:rsidR="007B4B99" w:rsidRPr="00D17A40">
        <w:rPr>
          <w:lang w:val="nb-NO"/>
        </w:rPr>
        <w:t xml:space="preserve">Josef Pleyl, </w:t>
      </w:r>
      <w:r>
        <w:rPr>
          <w:lang w:val="nb-NO"/>
        </w:rPr>
        <w:t xml:space="preserve">så vel som </w:t>
      </w:r>
      <w:r w:rsidR="007B4B99" w:rsidRPr="00D17A40">
        <w:rPr>
          <w:lang w:val="nb-NO"/>
        </w:rPr>
        <w:t>s</w:t>
      </w:r>
      <w:r>
        <w:rPr>
          <w:lang w:val="nb-NO"/>
        </w:rPr>
        <w:t>ekretæren i det sudet-tyske bergarbeiderforbundet Emil Haase</w:t>
      </w:r>
      <w:r w:rsidR="001D15A0">
        <w:rPr>
          <w:lang w:val="nb-NO"/>
        </w:rPr>
        <w:t>,</w:t>
      </w:r>
      <w:r>
        <w:rPr>
          <w:lang w:val="nb-NO"/>
        </w:rPr>
        <w:t xml:space="preserve"> meldte seg som medarbeidere. Som representant for de amerikanske fagforeninger kom en ledende funksjonær fra jernbaneforbundet. Viktor Sjaholm, etterkommer av svenske utvandrere, med det oppdrag å opprettholde kontakten med de skandinaviske arbeiderbevegelser. </w:t>
      </w:r>
      <w:r w:rsidR="00715EC5">
        <w:rPr>
          <w:lang w:val="nb-NO"/>
        </w:rPr>
        <w:t>Han ble et verdifullt medlem av vår internasj</w:t>
      </w:r>
      <w:r w:rsidR="002D7CC8">
        <w:rPr>
          <w:lang w:val="nb-NO"/>
        </w:rPr>
        <w:t>onale gruppe. Via</w:t>
      </w:r>
      <w:r w:rsidR="007B4B99" w:rsidRPr="00D17A40">
        <w:rPr>
          <w:lang w:val="nb-NO"/>
        </w:rPr>
        <w:t xml:space="preserve"> Sjaholm </w:t>
      </w:r>
      <w:r w:rsidR="002D7CC8">
        <w:rPr>
          <w:lang w:val="nb-NO"/>
        </w:rPr>
        <w:t>var det mulig for oss raskt</w:t>
      </w:r>
      <w:r w:rsidR="00CE3A35">
        <w:rPr>
          <w:lang w:val="nb-NO"/>
        </w:rPr>
        <w:t xml:space="preserve"> </w:t>
      </w:r>
      <w:r w:rsidR="002D7CC8">
        <w:rPr>
          <w:lang w:val="nb-NO"/>
        </w:rPr>
        <w:t>å kunne presentere våre forestillinger og utarbeidelser for politiske kretser i USA.</w:t>
      </w:r>
      <w:r w:rsidR="007B4B99" w:rsidRPr="00D17A40">
        <w:rPr>
          <w:lang w:val="nb-NO"/>
        </w:rPr>
        <w:t xml:space="preserve"> </w:t>
      </w:r>
      <w:r w:rsidR="002D7CC8">
        <w:rPr>
          <w:lang w:val="nb-NO"/>
        </w:rPr>
        <w:t xml:space="preserve">Vi </w:t>
      </w:r>
      <w:r w:rsidR="002D7CC8">
        <w:rPr>
          <w:lang w:val="nb-NO"/>
        </w:rPr>
        <w:t>hadde også kontakt med andre amerikanere. Vi ble gjort oppmerksom på at Englands ambassadør i Stockholm var et aktivt Labour-medlem.</w:t>
      </w:r>
      <w:r w:rsidR="007B4B99" w:rsidRPr="00165273">
        <w:rPr>
          <w:lang w:val="nb-NO"/>
        </w:rPr>
        <w:t xml:space="preserve"> Richard Sterner </w:t>
      </w:r>
      <w:r w:rsidR="002D7CC8">
        <w:rPr>
          <w:lang w:val="nb-NO"/>
        </w:rPr>
        <w:t>tok kontakt med ham og trakk ham inn i vår krets</w:t>
      </w:r>
      <w:r w:rsidR="00213A9F">
        <w:rPr>
          <w:lang w:val="nb-NO"/>
        </w:rPr>
        <w:t>.</w:t>
      </w:r>
      <w:r w:rsidR="007B4B99" w:rsidRPr="00D17A40">
        <w:rPr>
          <w:lang w:val="nb-NO"/>
        </w:rPr>
        <w:t xml:space="preserve"> </w:t>
      </w:r>
      <w:r w:rsidR="002D7CC8">
        <w:rPr>
          <w:lang w:val="nb-NO"/>
        </w:rPr>
        <w:t xml:space="preserve">Gjennom </w:t>
      </w:r>
      <w:r w:rsidR="00213A9F">
        <w:rPr>
          <w:lang w:val="nb-NO"/>
        </w:rPr>
        <w:t>ambassadøren</w:t>
      </w:r>
      <w:r w:rsidR="00715EC5">
        <w:rPr>
          <w:lang w:val="nb-NO"/>
        </w:rPr>
        <w:t xml:space="preserve"> fikk vi direkte kontakt med den daværende formannen i Labour</w:t>
      </w:r>
      <w:r w:rsidR="007B4B99" w:rsidRPr="00D17A40">
        <w:rPr>
          <w:lang w:val="nb-NO"/>
        </w:rPr>
        <w:t>, Harold J. Laski.</w:t>
      </w:r>
    </w:p>
    <w:p w:rsidR="007B4B99" w:rsidRPr="00D17A40" w:rsidDel="00D41199" w:rsidRDefault="007B4B99">
      <w:pPr>
        <w:rPr>
          <w:del w:id="273" w:author="boa" w:date="2016-02-23T10:24:00Z"/>
          <w:lang w:val="nb-NO"/>
        </w:rPr>
        <w:pPrChange w:id="274" w:author="boa" w:date="2016-02-23T10:13:00Z">
          <w:pPr>
            <w:pStyle w:val="Rentekst"/>
          </w:pPr>
        </w:pPrChange>
      </w:pPr>
    </w:p>
    <w:p w:rsidR="002052BA" w:rsidRPr="00393248" w:rsidRDefault="00AF7C77">
      <w:pPr>
        <w:rPr>
          <w:lang w:val="nb-NO"/>
        </w:rPr>
        <w:pPrChange w:id="275" w:author="boa" w:date="2016-02-23T10:13:00Z">
          <w:pPr>
            <w:pStyle w:val="Rentekst"/>
          </w:pPr>
        </w:pPrChange>
      </w:pPr>
      <w:r>
        <w:rPr>
          <w:lang w:val="nb-NO"/>
        </w:rPr>
        <w:t>Vår «</w:t>
      </w:r>
      <w:r w:rsidR="00393248">
        <w:rPr>
          <w:lang w:val="nb-NO"/>
        </w:rPr>
        <w:t>Lille internasjonale</w:t>
      </w:r>
      <w:r>
        <w:rPr>
          <w:lang w:val="nb-NO"/>
        </w:rPr>
        <w:t>»</w:t>
      </w:r>
      <w:r w:rsidR="007B4B99" w:rsidRPr="00D17A40">
        <w:rPr>
          <w:lang w:val="nb-NO"/>
        </w:rPr>
        <w:t xml:space="preserve"> </w:t>
      </w:r>
      <w:r w:rsidR="00393248">
        <w:rPr>
          <w:lang w:val="nb-NO"/>
        </w:rPr>
        <w:t xml:space="preserve">hadde blitt bemerket i Sverige. Stadig flere sentrale svenske politikere holdt foredrag, eller deltok i interne rådføringer hos oss. Fra Sverige fantes det begrensede reisemuligheter til England og </w:t>
      </w:r>
      <w:r w:rsidR="00213A9F">
        <w:rPr>
          <w:lang w:val="nb-NO"/>
        </w:rPr>
        <w:t>USA.</w:t>
      </w:r>
      <w:r w:rsidR="00213A9F" w:rsidRPr="002052BA">
        <w:rPr>
          <w:lang w:val="nb-NO"/>
        </w:rPr>
        <w:t xml:space="preserve"> Den</w:t>
      </w:r>
      <w:r w:rsidR="002052BA" w:rsidRPr="002052BA">
        <w:rPr>
          <w:lang w:val="nb-NO"/>
        </w:rPr>
        <w:t xml:space="preserve"> som kunne fly over frontene</w:t>
      </w:r>
      <w:r w:rsidR="002052BA">
        <w:rPr>
          <w:lang w:val="nb-NO"/>
        </w:rPr>
        <w:t xml:space="preserve"> og vende tilbake, utførte kontaktoppdrag og informerte vår internasjonale gruppe.</w:t>
      </w:r>
      <w:ins w:id="276" w:author="boa" w:date="2016-02-23T10:25:00Z">
        <w:r w:rsidR="00C94DB8">
          <w:rPr>
            <w:lang w:val="nb-NO"/>
          </w:rPr>
          <w:t xml:space="preserve"> </w:t>
        </w:r>
      </w:ins>
      <w:r w:rsidR="002052BA">
        <w:rPr>
          <w:lang w:val="nb-NO"/>
        </w:rPr>
        <w:t xml:space="preserve">Vår venn </w:t>
      </w:r>
      <w:r w:rsidR="007B4B99" w:rsidRPr="00D17A40">
        <w:rPr>
          <w:lang w:val="nb-NO"/>
        </w:rPr>
        <w:t>Gunnar Myrdal</w:t>
      </w:r>
      <w:r w:rsidR="002052BA">
        <w:rPr>
          <w:lang w:val="nb-NO"/>
        </w:rPr>
        <w:t xml:space="preserve"> tilbrakte i 1943 flere uker i USA. Umiddelbart etter hans tilbakekomst ga han oss en svært realistisk beretning. Nordmennene hadde god kontakt med England, og kunne alltid gi oss viktig informasjon</w:t>
      </w:r>
      <w:r w:rsidR="006865F0">
        <w:rPr>
          <w:lang w:val="nb-NO"/>
        </w:rPr>
        <w:t>.</w:t>
      </w:r>
    </w:p>
    <w:p w:rsidR="00AC455B" w:rsidRPr="00D222F4" w:rsidRDefault="00C24E16">
      <w:pPr>
        <w:rPr>
          <w:lang w:val="nb-NO"/>
        </w:rPr>
        <w:pPrChange w:id="277" w:author="boa" w:date="2016-02-23T10:13:00Z">
          <w:pPr>
            <w:pStyle w:val="Rentekst"/>
          </w:pPr>
        </w:pPrChange>
      </w:pPr>
      <w:r>
        <w:rPr>
          <w:lang w:val="nb-NO"/>
        </w:rPr>
        <w:t xml:space="preserve">Da sekretæren i </w:t>
      </w:r>
      <w:r w:rsidR="007B4B99" w:rsidRPr="00D17A40">
        <w:rPr>
          <w:lang w:val="nb-NO"/>
        </w:rPr>
        <w:t xml:space="preserve">IGB, I. H. Oldenbrock, </w:t>
      </w:r>
      <w:r>
        <w:rPr>
          <w:lang w:val="nb-NO"/>
        </w:rPr>
        <w:t xml:space="preserve">og den engelske fagforeningslederen </w:t>
      </w:r>
      <w:r w:rsidR="007B4B99" w:rsidRPr="00C24E16">
        <w:rPr>
          <w:lang w:val="nb-NO"/>
        </w:rPr>
        <w:t xml:space="preserve">A. Deakins </w:t>
      </w:r>
      <w:r>
        <w:rPr>
          <w:lang w:val="nb-NO"/>
        </w:rPr>
        <w:t>besøkte Stockholm mot slutten av</w:t>
      </w:r>
      <w:r w:rsidR="004B1EB4">
        <w:rPr>
          <w:lang w:val="nb-NO"/>
        </w:rPr>
        <w:t xml:space="preserve"> </w:t>
      </w:r>
      <w:r w:rsidR="007B4B99" w:rsidRPr="00C24E16">
        <w:rPr>
          <w:lang w:val="nb-NO"/>
        </w:rPr>
        <w:t>1943</w:t>
      </w:r>
      <w:r>
        <w:rPr>
          <w:lang w:val="nb-NO"/>
        </w:rPr>
        <w:t xml:space="preserve">, talte de for vår gruppe. Ved siden av våre egne forbindelser til våre hjemland fikk vi også intern informasjon om utviklingen i Tyskland. </w:t>
      </w:r>
      <w:r w:rsidR="00AC4303">
        <w:rPr>
          <w:lang w:val="nb-NO"/>
        </w:rPr>
        <w:t>Lederen for de finske sosialdemokrater,</w:t>
      </w:r>
      <w:ins w:id="278" w:author="boa" w:date="2016-02-23T10:25:00Z">
        <w:r w:rsidR="00C94DB8">
          <w:rPr>
            <w:lang w:val="nb-NO"/>
          </w:rPr>
          <w:t xml:space="preserve"> </w:t>
        </w:r>
      </w:ins>
      <w:r w:rsidR="00AC4303">
        <w:rPr>
          <w:lang w:val="nb-NO"/>
        </w:rPr>
        <w:t>Väinö</w:t>
      </w:r>
      <w:r w:rsidR="007B4B99" w:rsidRPr="00D17A40">
        <w:rPr>
          <w:lang w:val="nb-NO"/>
        </w:rPr>
        <w:t xml:space="preserve"> Tanner,</w:t>
      </w:r>
      <w:r>
        <w:rPr>
          <w:lang w:val="nb-NO"/>
        </w:rPr>
        <w:t xml:space="preserve"> hadde besøkt bl.a. Paul Löbe og</w:t>
      </w:r>
      <w:r w:rsidR="007B4B99" w:rsidRPr="00D17A40">
        <w:rPr>
          <w:lang w:val="nb-NO"/>
        </w:rPr>
        <w:t xml:space="preserve"> Karl Renner</w:t>
      </w:r>
      <w:r>
        <w:rPr>
          <w:lang w:val="nb-NO"/>
        </w:rPr>
        <w:t xml:space="preserve">, via sosialdemokratenes gruppeleder </w:t>
      </w:r>
      <w:r w:rsidR="000A3B03">
        <w:rPr>
          <w:lang w:val="nb-NO"/>
        </w:rPr>
        <w:t>i Andra kamma</w:t>
      </w:r>
      <w:r>
        <w:rPr>
          <w:lang w:val="nb-NO"/>
        </w:rPr>
        <w:t>r</w:t>
      </w:r>
      <w:r w:rsidR="000A3B03">
        <w:rPr>
          <w:lang w:val="nb-NO"/>
        </w:rPr>
        <w:t>e</w:t>
      </w:r>
      <w:r>
        <w:rPr>
          <w:lang w:val="nb-NO"/>
        </w:rPr>
        <w:t xml:space="preserve">n, </w:t>
      </w:r>
      <w:r w:rsidR="007B4B99" w:rsidRPr="00D17A40">
        <w:rPr>
          <w:lang w:val="nb-NO"/>
        </w:rPr>
        <w:t>Allan Vougt,</w:t>
      </w:r>
      <w:r>
        <w:rPr>
          <w:lang w:val="nb-NO"/>
        </w:rPr>
        <w:t xml:space="preserve"> fikk vi høre om Tanners taler og inntrykk.</w:t>
      </w:r>
      <w:r w:rsidR="007B4B99" w:rsidRPr="00C24E16">
        <w:rPr>
          <w:lang w:val="nb-NO"/>
        </w:rPr>
        <w:t xml:space="preserve"> </w:t>
      </w:r>
      <w:r w:rsidR="007B4B99" w:rsidRPr="00D17A40">
        <w:rPr>
          <w:lang w:val="nb-NO"/>
        </w:rPr>
        <w:t xml:space="preserve">Willy Brandt </w:t>
      </w:r>
      <w:r w:rsidR="00AC455B">
        <w:rPr>
          <w:lang w:val="nb-NO"/>
        </w:rPr>
        <w:t xml:space="preserve">hadde direkte forbindelser til den tyske motstandsbevegelsen, som han forteller om i sin </w:t>
      </w:r>
      <w:proofErr w:type="gramStart"/>
      <w:r w:rsidR="00AC455B">
        <w:rPr>
          <w:lang w:val="nb-NO"/>
        </w:rPr>
        <w:t>bok ”</w:t>
      </w:r>
      <w:r w:rsidR="00BD1403" w:rsidRPr="00BD1403">
        <w:rPr>
          <w:lang w:val="nb-NO"/>
        </w:rPr>
        <w:t>Min</w:t>
      </w:r>
      <w:proofErr w:type="gramEnd"/>
      <w:r w:rsidR="00BD1403" w:rsidRPr="00BD1403">
        <w:rPr>
          <w:lang w:val="nb-NO"/>
        </w:rPr>
        <w:t xml:space="preserve"> vei til</w:t>
      </w:r>
      <w:r w:rsidR="00AC455B">
        <w:rPr>
          <w:lang w:val="nb-NO"/>
        </w:rPr>
        <w:t xml:space="preserve"> Berlin”. Da Hans Hedtoft, leder for den danske motstandsbevegelsen kom illegalt til Stockholm i slutten av 1944, fikk jeg anledning til en flere timer lang samtale med ham.</w:t>
      </w:r>
    </w:p>
    <w:p w:rsidR="007B4B99" w:rsidRPr="00D222F4" w:rsidDel="004C1A8B" w:rsidRDefault="007B4B99">
      <w:pPr>
        <w:rPr>
          <w:del w:id="279" w:author="boa" w:date="2016-02-23T10:25:00Z"/>
          <w:lang w:val="nb-NO"/>
        </w:rPr>
        <w:pPrChange w:id="280" w:author="boa" w:date="2016-02-23T10:13:00Z">
          <w:pPr>
            <w:pStyle w:val="Rentekst"/>
          </w:pPr>
        </w:pPrChange>
      </w:pPr>
      <w:del w:id="281" w:author="boa" w:date="2016-02-23T10:25:00Z">
        <w:r w:rsidRPr="00D222F4" w:rsidDel="004C1A8B">
          <w:rPr>
            <w:lang w:val="nb-NO"/>
          </w:rPr>
          <w:lastRenderedPageBreak/>
          <w:delText>.</w:delText>
        </w:r>
      </w:del>
    </w:p>
    <w:p w:rsidR="007B4B99" w:rsidRPr="00D17A40" w:rsidRDefault="0054108D">
      <w:pPr>
        <w:rPr>
          <w:lang w:val="nb-NO"/>
        </w:rPr>
        <w:pPrChange w:id="282" w:author="boa" w:date="2016-02-23T10:13:00Z">
          <w:pPr>
            <w:pStyle w:val="Rentekst"/>
          </w:pPr>
        </w:pPrChange>
      </w:pPr>
      <w:r>
        <w:rPr>
          <w:lang w:val="nb-NO"/>
        </w:rPr>
        <w:t xml:space="preserve">På vår meget vellykkede internasjonale sammenkomst </w:t>
      </w:r>
      <w:r w:rsidR="0091731B">
        <w:rPr>
          <w:lang w:val="nb-NO"/>
        </w:rPr>
        <w:t>den 1. m</w:t>
      </w:r>
      <w:r w:rsidR="007B4B99" w:rsidRPr="00D17A40">
        <w:rPr>
          <w:lang w:val="nb-NO"/>
        </w:rPr>
        <w:t>ai 1944</w:t>
      </w:r>
      <w:r>
        <w:rPr>
          <w:lang w:val="nb-NO"/>
        </w:rPr>
        <w:t xml:space="preserve"> talte den svenske</w:t>
      </w:r>
      <w:r w:rsidR="0091731B">
        <w:rPr>
          <w:lang w:val="nb-NO"/>
        </w:rPr>
        <w:t xml:space="preserve"> sos</w:t>
      </w:r>
      <w:r w:rsidR="007B4B99" w:rsidRPr="00D17A40">
        <w:rPr>
          <w:lang w:val="nb-NO"/>
        </w:rPr>
        <w:t>ialminister Gustav Möller, Viktor Sjaholm</w:t>
      </w:r>
      <w:r w:rsidR="0091731B">
        <w:rPr>
          <w:lang w:val="nb-NO"/>
        </w:rPr>
        <w:t xml:space="preserve"> og </w:t>
      </w:r>
      <w:r w:rsidR="00141D17">
        <w:rPr>
          <w:lang w:val="nb-NO"/>
        </w:rPr>
        <w:t>Martin Tranmæ</w:t>
      </w:r>
      <w:r w:rsidR="007B4B99" w:rsidRPr="00D17A40">
        <w:rPr>
          <w:lang w:val="nb-NO"/>
        </w:rPr>
        <w:t>l. Willy Brandt begr</w:t>
      </w:r>
      <w:r w:rsidR="0091731B">
        <w:rPr>
          <w:lang w:val="nb-NO"/>
        </w:rPr>
        <w:t>unnet vedtaket.</w:t>
      </w:r>
    </w:p>
    <w:p w:rsidR="007B4B99" w:rsidRPr="00D17A40" w:rsidDel="004C1A8B" w:rsidRDefault="007B4B99" w:rsidP="00EA68BF">
      <w:pPr>
        <w:pStyle w:val="Overskrift1"/>
        <w:rPr>
          <w:del w:id="283" w:author="boa" w:date="2016-02-23T10:25:00Z"/>
        </w:rPr>
        <w:pPrChange w:id="284" w:author="boa" w:date="2016-02-23T10:13:00Z">
          <w:pPr>
            <w:pStyle w:val="Rentekst"/>
          </w:pPr>
        </w:pPrChange>
      </w:pPr>
    </w:p>
    <w:p w:rsidR="007B4B99" w:rsidRPr="00D17A40" w:rsidRDefault="00165273" w:rsidP="00EA68BF">
      <w:pPr>
        <w:pStyle w:val="Overskrift1"/>
        <w:pPrChange w:id="285" w:author="boa" w:date="2016-02-23T10:25:00Z">
          <w:pPr>
            <w:pStyle w:val="Rentekst"/>
          </w:pPr>
        </w:pPrChange>
      </w:pPr>
      <w:r>
        <w:t>Ko</w:t>
      </w:r>
      <w:r w:rsidR="00BD1403">
        <w:t>mitearbeid</w:t>
      </w:r>
    </w:p>
    <w:p w:rsidR="0054108D" w:rsidDel="004C1A8B" w:rsidRDefault="0054108D">
      <w:pPr>
        <w:rPr>
          <w:del w:id="286" w:author="boa" w:date="2016-02-23T10:25:00Z"/>
          <w:lang w:val="nb-NO"/>
        </w:rPr>
        <w:pPrChange w:id="287" w:author="boa" w:date="2016-02-23T10:13:00Z">
          <w:pPr>
            <w:pStyle w:val="Rentekst"/>
          </w:pPr>
        </w:pPrChange>
      </w:pPr>
    </w:p>
    <w:p w:rsidR="007B4B99" w:rsidRPr="00D17A40" w:rsidRDefault="00147E3A">
      <w:pPr>
        <w:rPr>
          <w:lang w:val="nb-NO"/>
        </w:rPr>
        <w:pPrChange w:id="288" w:author="boa" w:date="2016-02-23T10:13:00Z">
          <w:pPr>
            <w:pStyle w:val="Rentekst"/>
          </w:pPr>
        </w:pPrChange>
      </w:pPr>
      <w:r>
        <w:rPr>
          <w:lang w:val="nb-NO"/>
        </w:rPr>
        <w:t xml:space="preserve">Vi var kommet til den overbevisning at viktige spørsmål, som vi antok ville få stor betydning etter krigen, måtte studeres grundig. Allerede i plenum den 7. juli i943 ble det besluttet spesielt å utrede de økonomiske, finansielle og kulturelle etterkrigsproblemer. </w:t>
      </w:r>
      <w:r w:rsidR="007B4B99" w:rsidRPr="00D17A40">
        <w:rPr>
          <w:lang w:val="nb-NO"/>
        </w:rPr>
        <w:t xml:space="preserve">Fritz Tarnow </w:t>
      </w:r>
      <w:r w:rsidR="00A02C0E">
        <w:rPr>
          <w:lang w:val="nb-NO"/>
        </w:rPr>
        <w:t xml:space="preserve">fikk i oppdrag å opprette og lede en studiekrets for det første problemkomplekset, </w:t>
      </w:r>
      <w:r w:rsidR="007B4B99" w:rsidRPr="00D17A40">
        <w:rPr>
          <w:lang w:val="nb-NO"/>
        </w:rPr>
        <w:t xml:space="preserve">Ernst Paul </w:t>
      </w:r>
      <w:r w:rsidR="00B12B3C">
        <w:rPr>
          <w:lang w:val="nb-NO"/>
        </w:rPr>
        <w:t>for de kulturelle etterk</w:t>
      </w:r>
      <w:r w:rsidR="00A02C0E">
        <w:rPr>
          <w:lang w:val="nb-NO"/>
        </w:rPr>
        <w:t>rigsspørsmålene.</w:t>
      </w:r>
      <w:r w:rsidR="00A02C0E" w:rsidRPr="00D17A40">
        <w:rPr>
          <w:lang w:val="nb-NO"/>
        </w:rPr>
        <w:t xml:space="preserve"> </w:t>
      </w:r>
    </w:p>
    <w:p w:rsidR="00B12B3C" w:rsidDel="004C1A8B" w:rsidRDefault="00B12B3C">
      <w:pPr>
        <w:rPr>
          <w:del w:id="289" w:author="boa" w:date="2016-02-23T10:25:00Z"/>
          <w:lang w:val="nb-NO"/>
        </w:rPr>
        <w:pPrChange w:id="290" w:author="boa" w:date="2016-02-23T10:13:00Z">
          <w:pPr>
            <w:pStyle w:val="Rentekst"/>
          </w:pPr>
        </w:pPrChange>
      </w:pPr>
    </w:p>
    <w:p w:rsidR="007B4B99" w:rsidRPr="00D17A40" w:rsidRDefault="007B4B99">
      <w:pPr>
        <w:rPr>
          <w:lang w:val="nb-NO"/>
        </w:rPr>
        <w:pPrChange w:id="291" w:author="boa" w:date="2016-02-23T10:13:00Z">
          <w:pPr>
            <w:pStyle w:val="Rentekst"/>
          </w:pPr>
        </w:pPrChange>
      </w:pPr>
      <w:r w:rsidRPr="00D17A40">
        <w:rPr>
          <w:lang w:val="nb-NO"/>
        </w:rPr>
        <w:t>I</w:t>
      </w:r>
      <w:r w:rsidR="004E211A">
        <w:rPr>
          <w:lang w:val="nb-NO"/>
        </w:rPr>
        <w:t xml:space="preserve"> komitéen for studium av økonomiske og finansielle etterkrigsproblemer traff en rekke fremragende eksperter sammen. Blant andre d</w:t>
      </w:r>
      <w:r w:rsidR="00291D9B">
        <w:rPr>
          <w:lang w:val="nb-NO"/>
        </w:rPr>
        <w:t xml:space="preserve">en svenske </w:t>
      </w:r>
      <w:r w:rsidR="004E211A">
        <w:rPr>
          <w:lang w:val="nb-NO"/>
        </w:rPr>
        <w:t xml:space="preserve">landsorganisasjonens økonomiske rådgiver </w:t>
      </w:r>
      <w:r w:rsidRPr="00D17A40">
        <w:rPr>
          <w:lang w:val="nb-NO"/>
        </w:rPr>
        <w:t>R</w:t>
      </w:r>
      <w:r w:rsidR="0091731B">
        <w:rPr>
          <w:lang w:val="nb-NO"/>
        </w:rPr>
        <w:t>ichard Sterner, Lars Evensen og</w:t>
      </w:r>
      <w:r w:rsidR="00C07C81">
        <w:rPr>
          <w:lang w:val="nb-NO"/>
        </w:rPr>
        <w:t xml:space="preserve"> Inge</w:t>
      </w:r>
      <w:r w:rsidRPr="00D17A40">
        <w:rPr>
          <w:lang w:val="nb-NO"/>
        </w:rPr>
        <w:t xml:space="preserve"> Scheflo </w:t>
      </w:r>
      <w:r w:rsidR="000C61B4">
        <w:rPr>
          <w:lang w:val="nb-NO"/>
        </w:rPr>
        <w:t>(Norge</w:t>
      </w:r>
      <w:r w:rsidRPr="00D17A40">
        <w:rPr>
          <w:lang w:val="nb-NO"/>
        </w:rPr>
        <w:t>), Bruno Kr</w:t>
      </w:r>
      <w:r w:rsidR="000C61B4">
        <w:rPr>
          <w:lang w:val="nb-NO"/>
        </w:rPr>
        <w:t>eisky og Josef Pleyl (Østerrike</w:t>
      </w:r>
      <w:r w:rsidRPr="00D17A40">
        <w:rPr>
          <w:lang w:val="nb-NO"/>
        </w:rPr>
        <w:t>), Irmgard Enderle,</w:t>
      </w:r>
    </w:p>
    <w:p w:rsidR="007B4B99" w:rsidRPr="00D17A40" w:rsidRDefault="007B4B99">
      <w:pPr>
        <w:rPr>
          <w:lang w:val="nb-NO"/>
        </w:rPr>
        <w:pPrChange w:id="292" w:author="boa" w:date="2016-02-23T10:13:00Z">
          <w:pPr>
            <w:pStyle w:val="Rentekst"/>
          </w:pPr>
        </w:pPrChange>
      </w:pPr>
      <w:r w:rsidRPr="00D17A40">
        <w:rPr>
          <w:lang w:val="nb-NO"/>
        </w:rPr>
        <w:t>Rudolf Pa</w:t>
      </w:r>
      <w:r w:rsidR="000C61B4">
        <w:rPr>
          <w:lang w:val="nb-NO"/>
        </w:rPr>
        <w:t>ss og Stefan Szende (Tyskland), Emil Haase (Sudet-tysk</w:t>
      </w:r>
      <w:r w:rsidRPr="00D17A40">
        <w:rPr>
          <w:lang w:val="nb-NO"/>
        </w:rPr>
        <w:t>),</w:t>
      </w:r>
      <w:r w:rsidR="004E211A">
        <w:rPr>
          <w:lang w:val="nb-NO"/>
        </w:rPr>
        <w:t xml:space="preserve"> </w:t>
      </w:r>
      <w:r w:rsidR="000C61B4">
        <w:rPr>
          <w:lang w:val="nb-NO"/>
        </w:rPr>
        <w:t>M. Karniol (Polen), Grünbaum og F. Bauer(Dan</w:t>
      </w:r>
      <w:r w:rsidR="0091731B">
        <w:rPr>
          <w:lang w:val="nb-NO"/>
        </w:rPr>
        <w:t>mark), Jiri Jakerle og</w:t>
      </w:r>
      <w:r w:rsidRPr="00D17A40">
        <w:rPr>
          <w:lang w:val="nb-NO"/>
        </w:rPr>
        <w:t xml:space="preserve"> Lazy</w:t>
      </w:r>
      <w:r w:rsidR="00D46D0A">
        <w:rPr>
          <w:lang w:val="nb-NO"/>
        </w:rPr>
        <w:t xml:space="preserve"> </w:t>
      </w:r>
      <w:r w:rsidR="000C61B4">
        <w:rPr>
          <w:lang w:val="nb-NO"/>
        </w:rPr>
        <w:t>Deutsch (Tsjekkoslovakia) og</w:t>
      </w:r>
      <w:r w:rsidRPr="00D17A40">
        <w:rPr>
          <w:lang w:val="nb-NO"/>
        </w:rPr>
        <w:t xml:space="preserve"> Fred Kalter(Israel).</w:t>
      </w:r>
    </w:p>
    <w:p w:rsidR="007B4B99" w:rsidRPr="00D17A40" w:rsidDel="004C1A8B" w:rsidRDefault="007B4B99">
      <w:pPr>
        <w:rPr>
          <w:del w:id="293" w:author="boa" w:date="2016-02-23T10:26:00Z"/>
          <w:lang w:val="nb-NO"/>
        </w:rPr>
        <w:pPrChange w:id="294" w:author="boa" w:date="2016-02-23T10:13:00Z">
          <w:pPr>
            <w:pStyle w:val="Rentekst"/>
          </w:pPr>
        </w:pPrChange>
      </w:pPr>
    </w:p>
    <w:p w:rsidR="007B4B99" w:rsidRPr="00D17A40" w:rsidRDefault="007B4B99">
      <w:pPr>
        <w:rPr>
          <w:lang w:val="nb-NO"/>
        </w:rPr>
        <w:pPrChange w:id="295" w:author="boa" w:date="2016-02-23T10:13:00Z">
          <w:pPr>
            <w:pStyle w:val="Rentekst"/>
          </w:pPr>
        </w:pPrChange>
      </w:pPr>
      <w:r w:rsidRPr="00D17A40">
        <w:rPr>
          <w:lang w:val="nb-NO"/>
        </w:rPr>
        <w:t xml:space="preserve">Fritz Tarnow, </w:t>
      </w:r>
      <w:r w:rsidR="00C21467">
        <w:rPr>
          <w:lang w:val="nb-NO"/>
        </w:rPr>
        <w:t>som ledet komitéen f</w:t>
      </w:r>
      <w:r w:rsidR="003E3C18">
        <w:rPr>
          <w:lang w:val="nb-NO"/>
        </w:rPr>
        <w:t>o</w:t>
      </w:r>
      <w:r w:rsidR="00C21467">
        <w:rPr>
          <w:lang w:val="nb-NO"/>
        </w:rPr>
        <w:t>r økonomiske og finansielle spørsmål, hadde lang erfaring fra det faglige og politisk-parlamentariske liv.</w:t>
      </w:r>
      <w:r w:rsidR="002052BA">
        <w:rPr>
          <w:lang w:val="nb-NO"/>
        </w:rPr>
        <w:t xml:space="preserve"> </w:t>
      </w:r>
      <w:r w:rsidR="00C07C81">
        <w:rPr>
          <w:lang w:val="nb-NO"/>
        </w:rPr>
        <w:t>Han hadde et klart blikk for fremtiden. En stillingtagen til</w:t>
      </w:r>
      <w:r w:rsidR="003E3C18">
        <w:rPr>
          <w:lang w:val="nb-NO"/>
        </w:rPr>
        <w:t xml:space="preserve"> 2</w:t>
      </w:r>
      <w:r w:rsidR="00C07C81">
        <w:rPr>
          <w:lang w:val="nb-NO"/>
        </w:rPr>
        <w:t>det tyske problem</w:t>
      </w:r>
      <w:r w:rsidR="003E3C18">
        <w:rPr>
          <w:lang w:val="nb-NO"/>
        </w:rPr>
        <w:t>»</w:t>
      </w:r>
      <w:r w:rsidR="00C07C81">
        <w:rPr>
          <w:lang w:val="nb-NO"/>
        </w:rPr>
        <w:t xml:space="preserve"> fra 1943 inneholder en del nesten profetiske utsagn, som det er verdt å minnes:</w:t>
      </w:r>
    </w:p>
    <w:p w:rsidR="007B4B99" w:rsidRPr="003E3C18" w:rsidDel="004C1A8B" w:rsidRDefault="007B4B99">
      <w:pPr>
        <w:rPr>
          <w:del w:id="296" w:author="boa" w:date="2016-02-23T10:26:00Z"/>
          <w:i/>
          <w:lang w:val="nb-NO"/>
        </w:rPr>
        <w:pPrChange w:id="297" w:author="boa" w:date="2016-02-23T10:13:00Z">
          <w:pPr>
            <w:pStyle w:val="Rentekst"/>
          </w:pPr>
        </w:pPrChange>
      </w:pPr>
    </w:p>
    <w:p w:rsidR="007B4B99" w:rsidRPr="003E3C18" w:rsidRDefault="00010FC1">
      <w:pPr>
        <w:rPr>
          <w:i/>
          <w:lang w:val="nb-NO"/>
        </w:rPr>
        <w:pPrChange w:id="298" w:author="boa" w:date="2016-02-23T10:13:00Z">
          <w:pPr>
            <w:pStyle w:val="Rentekst"/>
          </w:pPr>
        </w:pPrChange>
      </w:pPr>
      <w:r w:rsidRPr="003E3C18">
        <w:rPr>
          <w:i/>
          <w:lang w:val="nb-NO"/>
        </w:rPr>
        <w:t>«</w:t>
      </w:r>
      <w:r w:rsidR="008C27A4" w:rsidRPr="003E3C18">
        <w:rPr>
          <w:i/>
          <w:lang w:val="nb-NO"/>
        </w:rPr>
        <w:t>Tyskland står nå, ved slutten av en tapt krig</w:t>
      </w:r>
      <w:r w:rsidR="00213A9F" w:rsidRPr="003E3C18">
        <w:rPr>
          <w:i/>
          <w:lang w:val="nb-NO"/>
        </w:rPr>
        <w:t>,</w:t>
      </w:r>
      <w:r w:rsidR="008C27A4" w:rsidRPr="003E3C18">
        <w:rPr>
          <w:i/>
          <w:lang w:val="nb-NO"/>
        </w:rPr>
        <w:t xml:space="preserve"> foran valget mellom å måtte gå enten den demokrat</w:t>
      </w:r>
      <w:r w:rsidR="00BD1403" w:rsidRPr="003E3C18">
        <w:rPr>
          <w:i/>
          <w:lang w:val="nb-NO"/>
        </w:rPr>
        <w:t xml:space="preserve">iske eller den kommunistiske </w:t>
      </w:r>
      <w:r w:rsidR="008C27A4" w:rsidRPr="003E3C18">
        <w:rPr>
          <w:i/>
          <w:lang w:val="nb-NO"/>
        </w:rPr>
        <w:t xml:space="preserve">vei. </w:t>
      </w:r>
      <w:r w:rsidR="008C27A4" w:rsidRPr="003E3C18">
        <w:rPr>
          <w:i/>
          <w:lang w:val="nb-NO"/>
        </w:rPr>
        <w:t xml:space="preserve">Hvordan det skal gå med demokratiet i Europa, avhenger av hva som velges. </w:t>
      </w:r>
      <w:r w:rsidR="007D78E4" w:rsidRPr="003E3C18">
        <w:rPr>
          <w:i/>
          <w:lang w:val="nb-NO"/>
        </w:rPr>
        <w:t>Dersom de demokratiske maktene</w:t>
      </w:r>
      <w:r w:rsidR="00303751" w:rsidRPr="003E3C18">
        <w:rPr>
          <w:i/>
          <w:lang w:val="nb-NO"/>
        </w:rPr>
        <w:t xml:space="preserve"> ikke vil tape freden, må de, ved siden av å fjerne hitlerismen også ha Tysklands demokratisering som et p</w:t>
      </w:r>
      <w:r w:rsidR="00CC0924" w:rsidRPr="003E3C18">
        <w:rPr>
          <w:i/>
          <w:lang w:val="nb-NO"/>
        </w:rPr>
        <w:t xml:space="preserve">ositivt mål for krigen. En tysk </w:t>
      </w:r>
      <w:r w:rsidR="00303751" w:rsidRPr="003E3C18">
        <w:rPr>
          <w:i/>
          <w:lang w:val="nb-NO"/>
        </w:rPr>
        <w:t>demokratisering kan ikke påtvinges utenfra med bajonetter.</w:t>
      </w:r>
      <w:r w:rsidR="00BD1403" w:rsidRPr="003E3C18">
        <w:rPr>
          <w:i/>
          <w:lang w:val="nb-NO"/>
        </w:rPr>
        <w:t xml:space="preserve"> Bare det tyske folk kan gjennomføre denne oppgaven, og de nødvendige krefter er for hånden. Etter et militært nederlag vil nazistene bare utgjøre en liten, foraktet minoritet.</w:t>
      </w:r>
      <w:r w:rsidR="007B4B99" w:rsidRPr="003E3C18">
        <w:rPr>
          <w:i/>
          <w:lang w:val="nb-NO"/>
        </w:rPr>
        <w:t xml:space="preserve"> </w:t>
      </w:r>
      <w:r w:rsidR="002052BA" w:rsidRPr="003E3C18">
        <w:rPr>
          <w:i/>
          <w:lang w:val="nb-NO"/>
        </w:rPr>
        <w:t>Selv om en del av deres medløpere vil gå over til kommunistene, vil det store flertall av det tyske folk ønske frihet og demokrati</w:t>
      </w:r>
      <w:r w:rsidRPr="003E3C18">
        <w:rPr>
          <w:i/>
          <w:lang w:val="nb-NO"/>
        </w:rPr>
        <w:t>»</w:t>
      </w:r>
      <w:r w:rsidR="002052BA" w:rsidRPr="003E3C18">
        <w:rPr>
          <w:i/>
          <w:lang w:val="nb-NO"/>
        </w:rPr>
        <w:t>.</w:t>
      </w:r>
    </w:p>
    <w:p w:rsidR="007B4B99" w:rsidRPr="00D17A40" w:rsidDel="004C1A8B" w:rsidRDefault="007B4B99">
      <w:pPr>
        <w:rPr>
          <w:del w:id="299" w:author="boa" w:date="2016-02-23T10:26:00Z"/>
          <w:lang w:val="nb-NO"/>
        </w:rPr>
        <w:pPrChange w:id="300" w:author="boa" w:date="2016-02-23T10:13:00Z">
          <w:pPr>
            <w:pStyle w:val="Rentekst"/>
          </w:pPr>
        </w:pPrChange>
      </w:pPr>
    </w:p>
    <w:p w:rsidR="00D46D0A" w:rsidRPr="00D17A40" w:rsidRDefault="007B4B99">
      <w:pPr>
        <w:rPr>
          <w:lang w:val="nb-NO"/>
        </w:rPr>
        <w:pPrChange w:id="301" w:author="boa" w:date="2016-02-23T10:13:00Z">
          <w:pPr>
            <w:pStyle w:val="Rentekst"/>
          </w:pPr>
        </w:pPrChange>
      </w:pPr>
      <w:r w:rsidRPr="00D17A40">
        <w:rPr>
          <w:lang w:val="nb-NO"/>
        </w:rPr>
        <w:t>Tarnow</w:t>
      </w:r>
      <w:r w:rsidR="00D46D0A">
        <w:rPr>
          <w:lang w:val="nb-NO"/>
        </w:rPr>
        <w:t xml:space="preserve"> fastslo videre i sin undersøkelse at det demokratiske Tysklands kommunistiske motspillere var i en gunstigere situasjon, de trengte ingen organisert massebevegelse, all den tid de hadde Sovjethæren i ryggen</w:t>
      </w:r>
    </w:p>
    <w:p w:rsidR="00E245D6" w:rsidRDefault="00E245D6">
      <w:pPr>
        <w:rPr>
          <w:i/>
          <w:lang w:val="nb-NO"/>
        </w:rPr>
        <w:pPrChange w:id="302" w:author="boa" w:date="2016-02-23T10:13:00Z">
          <w:pPr>
            <w:pStyle w:val="Rentekst"/>
          </w:pPr>
        </w:pPrChange>
      </w:pPr>
      <w:r>
        <w:rPr>
          <w:i/>
          <w:lang w:val="nb-NO"/>
        </w:rPr>
        <w:t>«</w:t>
      </w:r>
      <w:r w:rsidR="00D46D0A" w:rsidRPr="003E3C18">
        <w:rPr>
          <w:i/>
          <w:lang w:val="nb-NO"/>
        </w:rPr>
        <w:t>Overfor dem er de tyske demokrater isolert fra verdensdemokratiet og dertil baktalt</w:t>
      </w:r>
      <w:r w:rsidR="003E3C18">
        <w:rPr>
          <w:i/>
          <w:lang w:val="nb-NO"/>
        </w:rPr>
        <w:t>»</w:t>
      </w:r>
      <w:r w:rsidR="00D46D0A" w:rsidRPr="003E3C18">
        <w:rPr>
          <w:i/>
          <w:lang w:val="nb-NO"/>
        </w:rPr>
        <w:t xml:space="preserve"> </w:t>
      </w:r>
      <w:r w:rsidR="00D46D0A" w:rsidRPr="003E3C18">
        <w:rPr>
          <w:lang w:val="nb-NO"/>
        </w:rPr>
        <w:t xml:space="preserve">I den demokratiske verdensoffentligheten ble det </w:t>
      </w:r>
      <w:r w:rsidR="00712C52" w:rsidRPr="003E3C18">
        <w:rPr>
          <w:lang w:val="nb-NO"/>
        </w:rPr>
        <w:t>sågar</w:t>
      </w:r>
      <w:r w:rsidR="00D46D0A" w:rsidRPr="003E3C18">
        <w:rPr>
          <w:lang w:val="nb-NO"/>
        </w:rPr>
        <w:t xml:space="preserve"> ivrig diskutert hvor vidt det tyske folket etter krigen burde innvilges retten til en fri, uavhengig og demokratisk stat. </w:t>
      </w:r>
      <w:r w:rsidR="00C522F9" w:rsidRPr="003E3C18">
        <w:rPr>
          <w:lang w:val="nb-NO"/>
        </w:rPr>
        <w:t xml:space="preserve">Tarnow </w:t>
      </w:r>
      <w:r w:rsidR="007B4B99" w:rsidRPr="003E3C18">
        <w:rPr>
          <w:lang w:val="nb-NO"/>
        </w:rPr>
        <w:t>fort</w:t>
      </w:r>
      <w:r w:rsidR="00C522F9" w:rsidRPr="003E3C18">
        <w:rPr>
          <w:lang w:val="nb-NO"/>
        </w:rPr>
        <w:t>setter</w:t>
      </w:r>
      <w:r w:rsidR="007B4B99" w:rsidRPr="003E3C18">
        <w:rPr>
          <w:lang w:val="nb-NO"/>
        </w:rPr>
        <w:t>:</w:t>
      </w:r>
      <w:r w:rsidR="008C27A4" w:rsidRPr="003E3C18">
        <w:rPr>
          <w:i/>
          <w:lang w:val="nb-NO"/>
        </w:rPr>
        <w:t xml:space="preserve"> </w:t>
      </w:r>
    </w:p>
    <w:p w:rsidR="007B4B99" w:rsidRPr="003E3C18" w:rsidRDefault="003E3C18" w:rsidP="00E245D6">
      <w:pPr>
        <w:rPr>
          <w:i/>
          <w:lang w:val="nb-NO"/>
        </w:rPr>
      </w:pPr>
      <w:r>
        <w:rPr>
          <w:i/>
          <w:lang w:val="nb-NO"/>
        </w:rPr>
        <w:t>«</w:t>
      </w:r>
      <w:r w:rsidR="008051DC" w:rsidRPr="003E3C18">
        <w:rPr>
          <w:i/>
          <w:lang w:val="nb-NO"/>
        </w:rPr>
        <w:t xml:space="preserve">I </w:t>
      </w:r>
      <w:proofErr w:type="spellStart"/>
      <w:r w:rsidR="008051DC" w:rsidRPr="003E3C18">
        <w:rPr>
          <w:i/>
          <w:lang w:val="nb-NO"/>
        </w:rPr>
        <w:t>steden</w:t>
      </w:r>
      <w:proofErr w:type="spellEnd"/>
      <w:r w:rsidR="008051DC" w:rsidRPr="003E3C18">
        <w:rPr>
          <w:i/>
          <w:lang w:val="nb-NO"/>
        </w:rPr>
        <w:t xml:space="preserve"> for dette må det vekkes forståelse for at ved slutten av de militære operasjoner – eller kanskje heller før! – må spørsmålet om kommunisme eller demokrati stå på dagsordenen. Akkurat som de demokratiske stater før krigen ikke så faren, og unnlot å forberede seg i rett tid, kan de etter krigen møte,</w:t>
      </w:r>
      <w:r w:rsidR="00A628B0" w:rsidRPr="003E3C18">
        <w:rPr>
          <w:i/>
          <w:lang w:val="nb-NO"/>
        </w:rPr>
        <w:t xml:space="preserve"> og overkjøres av </w:t>
      </w:r>
      <w:r w:rsidR="008051DC" w:rsidRPr="003E3C18">
        <w:rPr>
          <w:i/>
          <w:lang w:val="nb-NO"/>
        </w:rPr>
        <w:t>en motstander som politisk er bedre forberedt</w:t>
      </w:r>
      <w:r>
        <w:rPr>
          <w:i/>
          <w:lang w:val="nb-NO"/>
        </w:rPr>
        <w:t>.»</w:t>
      </w:r>
      <w:r w:rsidR="008051DC" w:rsidRPr="003E3C18">
        <w:rPr>
          <w:i/>
          <w:lang w:val="nb-NO"/>
        </w:rPr>
        <w:t xml:space="preserve"> </w:t>
      </w:r>
    </w:p>
    <w:p w:rsidR="008051DC" w:rsidDel="004C1A8B" w:rsidRDefault="008051DC">
      <w:pPr>
        <w:rPr>
          <w:del w:id="303" w:author="boa" w:date="2016-02-23T10:26:00Z"/>
          <w:lang w:val="nb-NO"/>
        </w:rPr>
        <w:pPrChange w:id="304" w:author="boa" w:date="2016-02-23T10:13:00Z">
          <w:pPr>
            <w:pStyle w:val="Rentekst"/>
          </w:pPr>
        </w:pPrChange>
      </w:pPr>
    </w:p>
    <w:p w:rsidR="007B4B99" w:rsidRPr="00D17A40" w:rsidRDefault="0054108D">
      <w:pPr>
        <w:rPr>
          <w:lang w:val="nb-NO"/>
        </w:rPr>
        <w:pPrChange w:id="305" w:author="boa" w:date="2016-02-23T10:13:00Z">
          <w:pPr>
            <w:pStyle w:val="Rentekst"/>
          </w:pPr>
        </w:pPrChange>
      </w:pPr>
      <w:r>
        <w:rPr>
          <w:lang w:val="nb-NO"/>
        </w:rPr>
        <w:t xml:space="preserve">Som (tidligere) medlem av Weimar-republikkens økonomiske råd kunne Fritz Tarnow støtte seg til sine egne erfaringer med et sparsommelig demokrati. Han fortalte at under krakket (i 1928) hadde foreslått å ta opp </w:t>
      </w:r>
      <w:r>
        <w:rPr>
          <w:lang w:val="nb-NO"/>
        </w:rPr>
        <w:lastRenderedPageBreak/>
        <w:t xml:space="preserve">en kreditt på tre milliarder, som kunne sikre et storstilt program for å bekjempe arbeidsløshet. </w:t>
      </w:r>
      <w:r w:rsidR="001E1E85">
        <w:rPr>
          <w:lang w:val="nb-NO"/>
        </w:rPr>
        <w:t>Han møtte ingen forståelse i det økonomiske rådet. Man kalt</w:t>
      </w:r>
      <w:r w:rsidR="00E245D6">
        <w:rPr>
          <w:lang w:val="nb-NO"/>
        </w:rPr>
        <w:t>e ham en utopist som ikke forsto</w:t>
      </w:r>
      <w:r w:rsidR="001E1E85">
        <w:rPr>
          <w:lang w:val="nb-NO"/>
        </w:rPr>
        <w:t xml:space="preserve"> at et slikt offer ville knekke den tyske økonomien. </w:t>
      </w:r>
      <w:r>
        <w:rPr>
          <w:lang w:val="nb-NO"/>
        </w:rPr>
        <w:t xml:space="preserve">Få år senere pumpet </w:t>
      </w:r>
      <w:r w:rsidR="008C27A4">
        <w:rPr>
          <w:lang w:val="nb-NO"/>
        </w:rPr>
        <w:t>Hitler 80 milliarder til opprustningsformål ut av den tyske økonomien, og brukte dem opp.</w:t>
      </w:r>
    </w:p>
    <w:p w:rsidR="007B4B99" w:rsidRPr="00D17A40" w:rsidDel="004C1A8B" w:rsidRDefault="007B4B99">
      <w:pPr>
        <w:rPr>
          <w:del w:id="306" w:author="boa" w:date="2016-02-23T10:26:00Z"/>
          <w:lang w:val="nb-NO"/>
        </w:rPr>
        <w:pPrChange w:id="307" w:author="boa" w:date="2016-02-23T10:13:00Z">
          <w:pPr>
            <w:pStyle w:val="Rentekst"/>
          </w:pPr>
        </w:pPrChange>
      </w:pPr>
    </w:p>
    <w:p w:rsidR="007B4B99" w:rsidRPr="00D17A40" w:rsidRDefault="001E1E85">
      <w:pPr>
        <w:rPr>
          <w:lang w:val="nb-NO"/>
        </w:rPr>
        <w:pPrChange w:id="308" w:author="boa" w:date="2016-02-23T10:13:00Z">
          <w:pPr>
            <w:pStyle w:val="Rentekst"/>
          </w:pPr>
        </w:pPrChange>
      </w:pPr>
      <w:r>
        <w:rPr>
          <w:lang w:val="nb-NO"/>
        </w:rPr>
        <w:t>Hovedproblemet som beskjeftiget Tarnow-komitéen, var hvordan man ved en rask gjenoppbygging av det krigen hadde ødelagt, kunne unngå en ny massearbeidsløshet, eller ensidig innrettet nasjonal og internasjonal økonomi, og dertil sikre full sysselsetting.</w:t>
      </w:r>
      <w:r w:rsidR="00870DED">
        <w:rPr>
          <w:lang w:val="nb-NO"/>
        </w:rPr>
        <w:t xml:space="preserve"> Et vesentlig bidrag i behandlingen av hele problemkomplekset fant man i de detaljert utarbeidede </w:t>
      </w:r>
      <w:proofErr w:type="spellStart"/>
      <w:r w:rsidR="00870DED">
        <w:rPr>
          <w:lang w:val="nb-NO"/>
        </w:rPr>
        <w:t>etterkrigsprogrannene</w:t>
      </w:r>
      <w:proofErr w:type="spellEnd"/>
      <w:r w:rsidR="00870DED">
        <w:rPr>
          <w:lang w:val="nb-NO"/>
        </w:rPr>
        <w:t xml:space="preserve"> fra den norske og den svenske arbeiderbevegelsen. De trengte å utfylles med noe tilsvarende for de sentrale deler av Europa. </w:t>
      </w:r>
      <w:r>
        <w:rPr>
          <w:lang w:val="nb-NO"/>
        </w:rPr>
        <w:t xml:space="preserve">Spesiell oppmerksomhet ble viet spørsmål rundt inflasjon og deflasjon, sikring av </w:t>
      </w:r>
      <w:proofErr w:type="spellStart"/>
      <w:r>
        <w:rPr>
          <w:lang w:val="nb-NO"/>
        </w:rPr>
        <w:t>mormal</w:t>
      </w:r>
      <w:proofErr w:type="spellEnd"/>
      <w:r>
        <w:rPr>
          <w:lang w:val="nb-NO"/>
        </w:rPr>
        <w:t xml:space="preserve"> levestandard, krav om vitenskapelig forskning</w:t>
      </w:r>
      <w:r w:rsidR="007B4B99" w:rsidRPr="00D17A40">
        <w:rPr>
          <w:lang w:val="nb-NO"/>
        </w:rPr>
        <w:t>,</w:t>
      </w:r>
      <w:r w:rsidR="008C6AAB">
        <w:rPr>
          <w:lang w:val="nb-NO"/>
        </w:rPr>
        <w:t xml:space="preserve"> </w:t>
      </w:r>
      <w:proofErr w:type="spellStart"/>
      <w:r>
        <w:rPr>
          <w:lang w:val="nb-NO"/>
        </w:rPr>
        <w:t>rasionalisi</w:t>
      </w:r>
      <w:r w:rsidR="007B4B99" w:rsidRPr="00D17A40">
        <w:rPr>
          <w:lang w:val="nb-NO"/>
        </w:rPr>
        <w:t>rung</w:t>
      </w:r>
      <w:proofErr w:type="spellEnd"/>
      <w:r w:rsidR="007B4B99" w:rsidRPr="00D17A40">
        <w:rPr>
          <w:lang w:val="nb-NO"/>
        </w:rPr>
        <w:t xml:space="preserve"> </w:t>
      </w:r>
      <w:r>
        <w:rPr>
          <w:lang w:val="nb-NO"/>
        </w:rPr>
        <w:t>av landbruket, og øket</w:t>
      </w:r>
      <w:r w:rsidR="00870DED">
        <w:rPr>
          <w:lang w:val="nb-NO"/>
        </w:rPr>
        <w:t xml:space="preserve"> </w:t>
      </w:r>
      <w:r>
        <w:rPr>
          <w:lang w:val="nb-NO"/>
        </w:rPr>
        <w:t>boligbygging.</w:t>
      </w:r>
      <w:r w:rsidR="00870DED">
        <w:rPr>
          <w:lang w:val="nb-NO"/>
        </w:rPr>
        <w:t xml:space="preserve"> </w:t>
      </w:r>
      <w:r w:rsidR="00307E12">
        <w:rPr>
          <w:lang w:val="nb-NO"/>
        </w:rPr>
        <w:t xml:space="preserve">Tanken om å bygge drabantbyer rundt de tetteste industri- og handelssentra ble diskutert på grunnlag av konkrete forslag. </w:t>
      </w:r>
      <w:r w:rsidR="00817769">
        <w:rPr>
          <w:lang w:val="nb-NO"/>
        </w:rPr>
        <w:t xml:space="preserve">En stor del av drøftelsene tok for seg problemet med å sikre det politiske demokrati gjennom en fellesskapsorientert sosial og økonomisk politikk. </w:t>
      </w:r>
      <w:r w:rsidR="00307E12">
        <w:rPr>
          <w:lang w:val="nb-NO"/>
        </w:rPr>
        <w:t xml:space="preserve">Over gjennomsnittet for de tallrike foredrag fra denne komite var den svenske finansminister </w:t>
      </w:r>
      <w:r w:rsidR="007B4B99" w:rsidRPr="00D17A40">
        <w:rPr>
          <w:lang w:val="nb-NO"/>
        </w:rPr>
        <w:t xml:space="preserve">Ernst </w:t>
      </w:r>
      <w:proofErr w:type="spellStart"/>
      <w:r w:rsidR="007B4B99" w:rsidRPr="00D17A40">
        <w:rPr>
          <w:lang w:val="nb-NO"/>
        </w:rPr>
        <w:t>Wigfor</w:t>
      </w:r>
      <w:r w:rsidR="00106217">
        <w:rPr>
          <w:lang w:val="nb-NO"/>
        </w:rPr>
        <w:t>s</w:t>
      </w:r>
      <w:r w:rsidR="007B4B99" w:rsidRPr="00D17A40">
        <w:rPr>
          <w:lang w:val="nb-NO"/>
        </w:rPr>
        <w:t>s</w:t>
      </w:r>
      <w:proofErr w:type="spellEnd"/>
      <w:r w:rsidR="00010FC1">
        <w:rPr>
          <w:lang w:val="nb-NO"/>
        </w:rPr>
        <w:t>’ utredninger over temaet «</w:t>
      </w:r>
      <w:r w:rsidR="00307E12">
        <w:rPr>
          <w:lang w:val="nb-NO"/>
        </w:rPr>
        <w:t>Penge- og kredittvesen etter krigen</w:t>
      </w:r>
      <w:r w:rsidR="00010FC1">
        <w:rPr>
          <w:lang w:val="nb-NO"/>
        </w:rPr>
        <w:t>»</w:t>
      </w:r>
      <w:r w:rsidR="00307E12">
        <w:rPr>
          <w:lang w:val="nb-NO"/>
        </w:rPr>
        <w:t>.</w:t>
      </w:r>
    </w:p>
    <w:p w:rsidR="00307E12" w:rsidDel="004C1A8B" w:rsidRDefault="00307E12">
      <w:pPr>
        <w:rPr>
          <w:del w:id="309" w:author="boa" w:date="2016-02-23T10:26:00Z"/>
          <w:lang w:val="nb-NO"/>
        </w:rPr>
        <w:pPrChange w:id="310" w:author="boa" w:date="2016-02-23T10:13:00Z">
          <w:pPr>
            <w:pStyle w:val="Rentekst"/>
          </w:pPr>
        </w:pPrChange>
      </w:pPr>
    </w:p>
    <w:p w:rsidR="004617B6" w:rsidRPr="00D17A40" w:rsidRDefault="00CF3FCC">
      <w:pPr>
        <w:rPr>
          <w:lang w:val="nb-NO"/>
        </w:rPr>
        <w:pPrChange w:id="311" w:author="boa" w:date="2016-02-23T10:13:00Z">
          <w:pPr>
            <w:pStyle w:val="Rentekst"/>
          </w:pPr>
        </w:pPrChange>
      </w:pPr>
      <w:r>
        <w:rPr>
          <w:lang w:val="nb-NO"/>
        </w:rPr>
        <w:t xml:space="preserve">Komitéen for kulturelle etterkrigs-spørsmål, under </w:t>
      </w:r>
      <w:r w:rsidR="007B4B99" w:rsidRPr="00D17A40">
        <w:rPr>
          <w:lang w:val="nb-NO"/>
        </w:rPr>
        <w:t>Ernst Paul</w:t>
      </w:r>
      <w:r>
        <w:rPr>
          <w:lang w:val="nb-NO"/>
        </w:rPr>
        <w:t xml:space="preserve">s ledelse, utfoldet en omfattende </w:t>
      </w:r>
      <w:proofErr w:type="spellStart"/>
      <w:r>
        <w:rPr>
          <w:lang w:val="nb-NO"/>
        </w:rPr>
        <w:t>akrivitet</w:t>
      </w:r>
      <w:proofErr w:type="spellEnd"/>
      <w:r>
        <w:rPr>
          <w:lang w:val="nb-NO"/>
        </w:rPr>
        <w:t xml:space="preserve">. </w:t>
      </w:r>
      <w:r w:rsidR="00BD1403">
        <w:rPr>
          <w:lang w:val="nb-NO"/>
        </w:rPr>
        <w:t xml:space="preserve">De var så heldige å ha fru </w:t>
      </w:r>
      <w:r w:rsidR="007B4B99" w:rsidRPr="00BD1403">
        <w:rPr>
          <w:lang w:val="nb-NO"/>
        </w:rPr>
        <w:t xml:space="preserve">Alva Myrdal, </w:t>
      </w:r>
      <w:r w:rsidR="00BD1403" w:rsidRPr="00BD1403">
        <w:rPr>
          <w:lang w:val="nb-NO"/>
        </w:rPr>
        <w:t xml:space="preserve">den nåværende svenske </w:t>
      </w:r>
      <w:proofErr w:type="spellStart"/>
      <w:r w:rsidR="00BD1403" w:rsidRPr="00BD1403">
        <w:rPr>
          <w:lang w:val="nb-NO"/>
        </w:rPr>
        <w:t>ambassador</w:t>
      </w:r>
      <w:proofErr w:type="spellEnd"/>
      <w:r w:rsidR="00BD1403" w:rsidRPr="00BD1403">
        <w:rPr>
          <w:lang w:val="nb-NO"/>
        </w:rPr>
        <w:t xml:space="preserve"> </w:t>
      </w:r>
      <w:r w:rsidR="00BD1403">
        <w:rPr>
          <w:lang w:val="nb-NO"/>
        </w:rPr>
        <w:t>i</w:t>
      </w:r>
      <w:r w:rsidR="00BD1403" w:rsidRPr="00BD1403">
        <w:rPr>
          <w:lang w:val="nb-NO"/>
        </w:rPr>
        <w:t xml:space="preserve"> New Delhi</w:t>
      </w:r>
      <w:r w:rsidR="00BD1403">
        <w:rPr>
          <w:lang w:val="nb-NO"/>
        </w:rPr>
        <w:t xml:space="preserve"> blant sine medarbeidere</w:t>
      </w:r>
      <w:r w:rsidR="00BD1403" w:rsidRPr="00BD1403">
        <w:rPr>
          <w:lang w:val="nb-NO"/>
        </w:rPr>
        <w:t>.</w:t>
      </w:r>
      <w:r w:rsidR="007B4B99" w:rsidRPr="00BD1403">
        <w:rPr>
          <w:lang w:val="nb-NO"/>
        </w:rPr>
        <w:t xml:space="preserve"> </w:t>
      </w:r>
      <w:r w:rsidR="004617B6" w:rsidRPr="004617B6">
        <w:rPr>
          <w:lang w:val="nb-NO"/>
        </w:rPr>
        <w:t>Øvrige medlemmer</w:t>
      </w:r>
      <w:r w:rsidR="00BD1403">
        <w:rPr>
          <w:lang w:val="nb-NO"/>
        </w:rPr>
        <w:t xml:space="preserve"> var</w:t>
      </w:r>
      <w:r w:rsidR="007B4B99" w:rsidRPr="004617B6">
        <w:rPr>
          <w:lang w:val="nb-NO"/>
        </w:rPr>
        <w:t xml:space="preserve">: Franz </w:t>
      </w:r>
      <w:proofErr w:type="spellStart"/>
      <w:r w:rsidR="007B4B99" w:rsidRPr="004617B6">
        <w:rPr>
          <w:lang w:val="nb-NO"/>
        </w:rPr>
        <w:t>Oserroth</w:t>
      </w:r>
      <w:proofErr w:type="spellEnd"/>
      <w:r w:rsidR="007B4B99" w:rsidRPr="004617B6">
        <w:rPr>
          <w:lang w:val="nb-NO"/>
        </w:rPr>
        <w:t xml:space="preserve">, Otto </w:t>
      </w:r>
      <w:proofErr w:type="spellStart"/>
      <w:r w:rsidR="007B4B99" w:rsidRPr="004617B6">
        <w:rPr>
          <w:lang w:val="nb-NO"/>
        </w:rPr>
        <w:t>Friedländer</w:t>
      </w:r>
      <w:proofErr w:type="spellEnd"/>
      <w:r w:rsidR="007B4B99" w:rsidRPr="004617B6">
        <w:rPr>
          <w:lang w:val="nb-NO"/>
        </w:rPr>
        <w:t>,</w:t>
      </w:r>
      <w:r>
        <w:rPr>
          <w:lang w:val="nb-NO"/>
        </w:rPr>
        <w:t xml:space="preserve"> </w:t>
      </w:r>
      <w:r w:rsidR="004617B6">
        <w:rPr>
          <w:lang w:val="nb-NO"/>
        </w:rPr>
        <w:t xml:space="preserve">Ernst </w:t>
      </w:r>
      <w:proofErr w:type="spellStart"/>
      <w:r w:rsidR="004617B6">
        <w:rPr>
          <w:lang w:val="nb-NO"/>
        </w:rPr>
        <w:t>Behm</w:t>
      </w:r>
      <w:proofErr w:type="spellEnd"/>
      <w:r w:rsidR="004617B6">
        <w:rPr>
          <w:lang w:val="nb-NO"/>
        </w:rPr>
        <w:t xml:space="preserve"> og Kurt </w:t>
      </w:r>
      <w:proofErr w:type="spellStart"/>
      <w:r w:rsidR="004617B6">
        <w:rPr>
          <w:lang w:val="nb-NO"/>
        </w:rPr>
        <w:t>Stern</w:t>
      </w:r>
      <w:proofErr w:type="spellEnd"/>
      <w:r w:rsidR="004617B6">
        <w:rPr>
          <w:lang w:val="nb-NO"/>
        </w:rPr>
        <w:t xml:space="preserve"> (Tyskland), Odd Bang-Hansen og</w:t>
      </w:r>
      <w:r w:rsidR="007B4B99" w:rsidRPr="00D17A40">
        <w:rPr>
          <w:lang w:val="nb-NO"/>
        </w:rPr>
        <w:t xml:space="preserve"> Torolf Elster</w:t>
      </w:r>
      <w:r>
        <w:rPr>
          <w:lang w:val="nb-NO"/>
        </w:rPr>
        <w:t xml:space="preserve"> </w:t>
      </w:r>
      <w:r w:rsidR="004617B6">
        <w:rPr>
          <w:lang w:val="nb-NO"/>
        </w:rPr>
        <w:t>(Norge</w:t>
      </w:r>
      <w:r w:rsidR="00B12B3C">
        <w:rPr>
          <w:lang w:val="nb-NO"/>
        </w:rPr>
        <w:t xml:space="preserve">), </w:t>
      </w:r>
      <w:proofErr w:type="spellStart"/>
      <w:r w:rsidR="00B12B3C">
        <w:rPr>
          <w:lang w:val="nb-NO"/>
        </w:rPr>
        <w:t>Fini</w:t>
      </w:r>
      <w:proofErr w:type="spellEnd"/>
      <w:r w:rsidR="00B12B3C">
        <w:rPr>
          <w:lang w:val="nb-NO"/>
        </w:rPr>
        <w:t xml:space="preserve"> Pleyl og</w:t>
      </w:r>
      <w:r w:rsidR="007B4B99" w:rsidRPr="00D17A40">
        <w:rPr>
          <w:lang w:val="nb-NO"/>
        </w:rPr>
        <w:t xml:space="preserve"> Ludwig </w:t>
      </w:r>
      <w:proofErr w:type="spellStart"/>
      <w:r w:rsidR="007B4B99" w:rsidRPr="00D17A40">
        <w:rPr>
          <w:lang w:val="nb-NO"/>
        </w:rPr>
        <w:t>Schnabel</w:t>
      </w:r>
      <w:proofErr w:type="spellEnd"/>
      <w:r w:rsidR="004617B6">
        <w:rPr>
          <w:lang w:val="nb-NO"/>
        </w:rPr>
        <w:t xml:space="preserve"> (Østerrike</w:t>
      </w:r>
      <w:r>
        <w:rPr>
          <w:lang w:val="nb-NO"/>
        </w:rPr>
        <w:t xml:space="preserve">), Fred Kalter og </w:t>
      </w:r>
      <w:r w:rsidR="007B4B99" w:rsidRPr="00D17A40">
        <w:rPr>
          <w:lang w:val="nb-NO"/>
        </w:rPr>
        <w:t xml:space="preserve">S. </w:t>
      </w:r>
      <w:proofErr w:type="spellStart"/>
      <w:r w:rsidR="007B4B99" w:rsidRPr="00D17A40">
        <w:rPr>
          <w:lang w:val="nb-NO"/>
        </w:rPr>
        <w:t>Smulowitz</w:t>
      </w:r>
      <w:proofErr w:type="spellEnd"/>
      <w:r w:rsidR="00393248">
        <w:rPr>
          <w:lang w:val="nb-NO"/>
        </w:rPr>
        <w:t xml:space="preserve"> </w:t>
      </w:r>
      <w:r w:rsidR="007B4B99" w:rsidRPr="00D17A40">
        <w:rPr>
          <w:lang w:val="nb-NO"/>
        </w:rPr>
        <w:t>(Israel)</w:t>
      </w:r>
      <w:r w:rsidR="004617B6">
        <w:rPr>
          <w:lang w:val="nb-NO"/>
        </w:rPr>
        <w:t xml:space="preserve">, </w:t>
      </w:r>
      <w:proofErr w:type="spellStart"/>
      <w:r w:rsidR="004617B6">
        <w:rPr>
          <w:lang w:val="nb-NO"/>
        </w:rPr>
        <w:t>Marén</w:t>
      </w:r>
      <w:proofErr w:type="spellEnd"/>
      <w:r w:rsidR="004617B6">
        <w:rPr>
          <w:lang w:val="nb-NO"/>
        </w:rPr>
        <w:t xml:space="preserve"> Jakerle</w:t>
      </w:r>
      <w:r w:rsidR="00393248">
        <w:rPr>
          <w:lang w:val="nb-NO"/>
        </w:rPr>
        <w:t xml:space="preserve"> </w:t>
      </w:r>
      <w:r w:rsidR="004617B6">
        <w:rPr>
          <w:lang w:val="nb-NO"/>
        </w:rPr>
        <w:t>(Tsjekkoslovakia), Tage Lindbom og</w:t>
      </w:r>
      <w:r>
        <w:rPr>
          <w:lang w:val="nb-NO"/>
        </w:rPr>
        <w:t xml:space="preserve"> Nils Ramsten(Sverige) og</w:t>
      </w:r>
      <w:r w:rsidR="004617B6">
        <w:rPr>
          <w:lang w:val="nb-NO"/>
        </w:rPr>
        <w:t xml:space="preserve"> Heinrich </w:t>
      </w:r>
      <w:proofErr w:type="spellStart"/>
      <w:r w:rsidR="004617B6">
        <w:rPr>
          <w:lang w:val="nb-NO"/>
        </w:rPr>
        <w:t>Dittmer</w:t>
      </w:r>
      <w:proofErr w:type="spellEnd"/>
      <w:r w:rsidR="004617B6">
        <w:rPr>
          <w:lang w:val="nb-NO"/>
        </w:rPr>
        <w:t xml:space="preserve"> fra avholdsorganisasjonen IOGT.</w:t>
      </w:r>
    </w:p>
    <w:p w:rsidR="007B4B99" w:rsidRPr="00D17A40" w:rsidDel="001200BD" w:rsidRDefault="007B4B99">
      <w:pPr>
        <w:rPr>
          <w:del w:id="312" w:author="boa" w:date="2016-02-23T10:16:00Z"/>
          <w:lang w:val="nb-NO"/>
        </w:rPr>
        <w:pPrChange w:id="313" w:author="boa" w:date="2016-02-23T10:13:00Z">
          <w:pPr>
            <w:pStyle w:val="Rentekst"/>
          </w:pPr>
        </w:pPrChange>
      </w:pPr>
      <w:del w:id="314" w:author="boa" w:date="2016-02-23T10:26:00Z">
        <w:r w:rsidRPr="00D17A40" w:rsidDel="004C1A8B">
          <w:rPr>
            <w:lang w:val="nb-NO"/>
          </w:rPr>
          <w:delText>.</w:delText>
        </w:r>
      </w:del>
    </w:p>
    <w:p w:rsidR="007B4B99" w:rsidRPr="001E7E24" w:rsidRDefault="001E7E24">
      <w:pPr>
        <w:rPr>
          <w:lang w:val="nb-NO"/>
        </w:rPr>
        <w:pPrChange w:id="315" w:author="boa" w:date="2016-02-23T10:13:00Z">
          <w:pPr>
            <w:pStyle w:val="Rentekst"/>
          </w:pPr>
        </w:pPrChange>
      </w:pPr>
      <w:r>
        <w:rPr>
          <w:lang w:val="nb-NO"/>
        </w:rPr>
        <w:t>Allerede i</w:t>
      </w:r>
      <w:r w:rsidR="007B4B99" w:rsidRPr="00D17A40">
        <w:rPr>
          <w:lang w:val="nb-NO"/>
        </w:rPr>
        <w:t xml:space="preserve"> 1943 </w:t>
      </w:r>
      <w:r>
        <w:rPr>
          <w:lang w:val="nb-NO"/>
        </w:rPr>
        <w:t xml:space="preserve">var det i Sverige dannet en komité for demokratisk gjenreisning, som utviklet planer for å assistere </w:t>
      </w:r>
      <w:r w:rsidR="003138A2">
        <w:rPr>
          <w:lang w:val="nb-NO"/>
        </w:rPr>
        <w:t xml:space="preserve">ved </w:t>
      </w:r>
      <w:r>
        <w:rPr>
          <w:lang w:val="nb-NO"/>
        </w:rPr>
        <w:t xml:space="preserve">en åndelig fornyelse av Tyskland. Vi la stor vekt på å støtte og oppmuntre denne komitéen, da vi anså det for viktig at nazismens sammenbrudd ikke utelukkende ble gjennomført av ensidige og </w:t>
      </w:r>
      <w:proofErr w:type="spellStart"/>
      <w:r>
        <w:rPr>
          <w:lang w:val="nb-NO"/>
        </w:rPr>
        <w:t>forutintatte</w:t>
      </w:r>
      <w:proofErr w:type="spellEnd"/>
      <w:r>
        <w:rPr>
          <w:lang w:val="nb-NO"/>
        </w:rPr>
        <w:t xml:space="preserve"> representanter for de seirende makter. </w:t>
      </w:r>
      <w:r w:rsidR="007B4B99" w:rsidRPr="00D17A40">
        <w:rPr>
          <w:lang w:val="nb-NO"/>
        </w:rPr>
        <w:t xml:space="preserve">Alva Myrdal </w:t>
      </w:r>
      <w:r w:rsidR="007F69BF">
        <w:rPr>
          <w:lang w:val="nb-NO"/>
        </w:rPr>
        <w:t>satte oss i kontakt med denne komitéen. Mange tiltak som ble iverksatt både i Sverige og Tyskland etter krigen, kan spores tilbake til vårt samarbeid med den svenske komitéen.</w:t>
      </w:r>
    </w:p>
    <w:p w:rsidR="007B4B99" w:rsidRPr="00182AFC" w:rsidDel="001200BD" w:rsidRDefault="007B4B99">
      <w:pPr>
        <w:rPr>
          <w:del w:id="316" w:author="boa" w:date="2016-02-23T10:16:00Z"/>
          <w:lang w:val="nb-NO"/>
        </w:rPr>
        <w:pPrChange w:id="317" w:author="boa" w:date="2016-02-23T10:13:00Z">
          <w:pPr>
            <w:pStyle w:val="Rentekst"/>
          </w:pPr>
        </w:pPrChange>
      </w:pPr>
    </w:p>
    <w:p w:rsidR="007B4B99" w:rsidRPr="00B079E1" w:rsidRDefault="007F69BF">
      <w:pPr>
        <w:rPr>
          <w:lang w:val="nb-NO"/>
        </w:rPr>
        <w:pPrChange w:id="318" w:author="boa" w:date="2016-02-23T10:13:00Z">
          <w:pPr>
            <w:pStyle w:val="Rentekst"/>
          </w:pPr>
        </w:pPrChange>
      </w:pPr>
      <w:r>
        <w:rPr>
          <w:lang w:val="nb-NO"/>
        </w:rPr>
        <w:t xml:space="preserve">Fra vår egen krets kom mange interessante forslag. Ernst Paul og </w:t>
      </w:r>
      <w:r w:rsidR="007B4B99" w:rsidRPr="00D17A40">
        <w:rPr>
          <w:lang w:val="nb-NO"/>
        </w:rPr>
        <w:t xml:space="preserve">Tage Lindbom, </w:t>
      </w:r>
      <w:r>
        <w:rPr>
          <w:lang w:val="nb-NO"/>
        </w:rPr>
        <w:t>leder for den svenske arbei</w:t>
      </w:r>
      <w:r w:rsidR="007B4B99" w:rsidRPr="00D17A40">
        <w:rPr>
          <w:lang w:val="nb-NO"/>
        </w:rPr>
        <w:t>der</w:t>
      </w:r>
      <w:r>
        <w:rPr>
          <w:lang w:val="nb-NO"/>
        </w:rPr>
        <w:t>beve</w:t>
      </w:r>
      <w:r w:rsidR="001719CB">
        <w:rPr>
          <w:lang w:val="nb-NO"/>
        </w:rPr>
        <w:t>gelsens arkiv, la fram et prosj</w:t>
      </w:r>
      <w:r>
        <w:rPr>
          <w:lang w:val="nb-NO"/>
        </w:rPr>
        <w:t xml:space="preserve">ekt for internasjonal bokproduksjon. </w:t>
      </w:r>
      <w:r w:rsidR="007B4B99" w:rsidRPr="00D17A40">
        <w:rPr>
          <w:lang w:val="nb-NO"/>
        </w:rPr>
        <w:t>Alva</w:t>
      </w:r>
      <w:r w:rsidR="00B079E1">
        <w:rPr>
          <w:lang w:val="nb-NO"/>
        </w:rPr>
        <w:t xml:space="preserve"> </w:t>
      </w:r>
      <w:r w:rsidR="007B4B99" w:rsidRPr="00D17A40">
        <w:rPr>
          <w:lang w:val="nb-NO"/>
        </w:rPr>
        <w:t xml:space="preserve">Myrdal </w:t>
      </w:r>
      <w:r>
        <w:rPr>
          <w:lang w:val="nb-NO"/>
        </w:rPr>
        <w:t>orienterte om de alliertes planer angående kultur</w:t>
      </w:r>
      <w:r w:rsidR="007B4B99" w:rsidRPr="00D17A40">
        <w:rPr>
          <w:lang w:val="nb-NO"/>
        </w:rPr>
        <w:t>.</w:t>
      </w:r>
      <w:r w:rsidR="00CE3A35">
        <w:rPr>
          <w:lang w:val="nb-NO"/>
        </w:rPr>
        <w:t xml:space="preserve"> </w:t>
      </w:r>
      <w:r>
        <w:rPr>
          <w:lang w:val="nb-NO"/>
        </w:rPr>
        <w:t xml:space="preserve">Den tyske pedagogen Ernst </w:t>
      </w:r>
      <w:proofErr w:type="spellStart"/>
      <w:r>
        <w:rPr>
          <w:lang w:val="nb-NO"/>
        </w:rPr>
        <w:t>Behm</w:t>
      </w:r>
      <w:proofErr w:type="spellEnd"/>
      <w:r>
        <w:rPr>
          <w:lang w:val="nb-NO"/>
        </w:rPr>
        <w:t xml:space="preserve"> holdt et foredrag om reorganisering av folkeskolen etter moderne synspunkter. </w:t>
      </w:r>
      <w:r w:rsidR="007B4B99" w:rsidRPr="00D17A40">
        <w:rPr>
          <w:lang w:val="nb-NO"/>
        </w:rPr>
        <w:t xml:space="preserve">Otto </w:t>
      </w:r>
      <w:proofErr w:type="spellStart"/>
      <w:r w:rsidR="007B4B99" w:rsidRPr="00D17A40">
        <w:rPr>
          <w:lang w:val="nb-NO"/>
        </w:rPr>
        <w:t>Friedländer</w:t>
      </w:r>
      <w:proofErr w:type="spellEnd"/>
      <w:r w:rsidR="007B4B99" w:rsidRPr="00D17A40">
        <w:rPr>
          <w:lang w:val="nb-NO"/>
        </w:rPr>
        <w:t xml:space="preserve"> </w:t>
      </w:r>
      <w:r>
        <w:rPr>
          <w:lang w:val="nb-NO"/>
        </w:rPr>
        <w:t>talte om midde</w:t>
      </w:r>
      <w:r w:rsidR="001719CB">
        <w:rPr>
          <w:lang w:val="nb-NO"/>
        </w:rPr>
        <w:t>l</w:t>
      </w:r>
      <w:r>
        <w:rPr>
          <w:lang w:val="nb-NO"/>
        </w:rPr>
        <w:t xml:space="preserve">- og høyskolers oppgaver i det moderne samfunn. </w:t>
      </w:r>
      <w:r w:rsidR="00F05D2F">
        <w:rPr>
          <w:lang w:val="nb-NO"/>
        </w:rPr>
        <w:t xml:space="preserve">Franz </w:t>
      </w:r>
      <w:proofErr w:type="spellStart"/>
      <w:r w:rsidR="00F05D2F">
        <w:rPr>
          <w:lang w:val="nb-NO"/>
        </w:rPr>
        <w:t>Osterroth</w:t>
      </w:r>
      <w:proofErr w:type="spellEnd"/>
      <w:r w:rsidR="00F05D2F">
        <w:rPr>
          <w:lang w:val="nb-NO"/>
        </w:rPr>
        <w:t xml:space="preserve"> behandlet kulturarbeid blant ungdom og spørsmål om voksenopplæring</w:t>
      </w:r>
      <w:r>
        <w:rPr>
          <w:lang w:val="nb-NO"/>
        </w:rPr>
        <w:t xml:space="preserve">. </w:t>
      </w:r>
      <w:r w:rsidR="0048050C">
        <w:rPr>
          <w:lang w:val="nb-NO"/>
        </w:rPr>
        <w:t>Torolf Elster tok for seg påvirkning av den offentlige mening gjennom massepropaganda. Film, presse og kunst så vel som gjennomføring av internasjonale arbeiderreiser ble også drøftet. Mye av det vårt kulturutvalg tok for seg i Stockholm fra høsten 1943 til våren 1944, har satt spor i det praktiske etterkrigsarbeidet.</w:t>
      </w:r>
      <w:r w:rsidR="007B4B99" w:rsidRPr="00D17A40">
        <w:rPr>
          <w:lang w:val="nb-NO"/>
        </w:rPr>
        <w:t xml:space="preserve"> </w:t>
      </w:r>
    </w:p>
    <w:p w:rsidR="0048050C" w:rsidRPr="00221AF7" w:rsidDel="001200BD" w:rsidRDefault="0048050C">
      <w:pPr>
        <w:rPr>
          <w:del w:id="319" w:author="boa" w:date="2016-02-23T10:16:00Z"/>
          <w:lang w:val="nb-NO"/>
        </w:rPr>
        <w:pPrChange w:id="320" w:author="boa" w:date="2016-02-23T10:13:00Z">
          <w:pPr>
            <w:pStyle w:val="Rentekst"/>
          </w:pPr>
        </w:pPrChange>
      </w:pPr>
    </w:p>
    <w:p w:rsidR="007B4B99" w:rsidRPr="00221AF7" w:rsidRDefault="001B5AA5">
      <w:pPr>
        <w:pStyle w:val="Overskrift2"/>
        <w:rPr>
          <w:lang w:val="nb-NO"/>
        </w:rPr>
        <w:pPrChange w:id="321" w:author="boa" w:date="2016-02-23T10:16:00Z">
          <w:pPr>
            <w:pStyle w:val="Rentekst"/>
          </w:pPr>
        </w:pPrChange>
      </w:pPr>
      <w:r>
        <w:rPr>
          <w:lang w:val="nb-NO"/>
        </w:rPr>
        <w:t xml:space="preserve">Det tunge året </w:t>
      </w:r>
      <w:r w:rsidR="00165273" w:rsidRPr="00221AF7">
        <w:rPr>
          <w:lang w:val="nb-NO"/>
        </w:rPr>
        <w:t>1944</w:t>
      </w:r>
    </w:p>
    <w:p w:rsidR="008051DC" w:rsidDel="001200BD" w:rsidRDefault="008051DC">
      <w:pPr>
        <w:rPr>
          <w:del w:id="322" w:author="boa" w:date="2016-02-23T10:16:00Z"/>
          <w:lang w:val="nb-NO"/>
        </w:rPr>
        <w:pPrChange w:id="323" w:author="boa" w:date="2016-02-23T10:13:00Z">
          <w:pPr>
            <w:pStyle w:val="Rentekst"/>
          </w:pPr>
        </w:pPrChange>
      </w:pPr>
    </w:p>
    <w:p w:rsidR="007B4B99" w:rsidRPr="00F2545C" w:rsidRDefault="00D534C5">
      <w:pPr>
        <w:rPr>
          <w:lang w:val="nb-NO"/>
        </w:rPr>
        <w:pPrChange w:id="324" w:author="boa" w:date="2016-02-23T10:13:00Z">
          <w:pPr>
            <w:pStyle w:val="Rentekst"/>
          </w:pPr>
        </w:pPrChange>
      </w:pPr>
      <w:r>
        <w:rPr>
          <w:lang w:val="nb-NO"/>
        </w:rPr>
        <w:t>Da vi begynte vårt internasjonale arbeid i</w:t>
      </w:r>
      <w:r w:rsidR="007B4B99" w:rsidRPr="00D17A40">
        <w:rPr>
          <w:lang w:val="nb-NO"/>
        </w:rPr>
        <w:t xml:space="preserve"> 1942</w:t>
      </w:r>
      <w:r>
        <w:rPr>
          <w:lang w:val="nb-NO"/>
        </w:rPr>
        <w:t xml:space="preserve">, og til og med da vi hadde samlet mer enn ett års erfaring, håpet vi at krigen snart ville være over. </w:t>
      </w:r>
      <w:r w:rsidR="00B12B3C">
        <w:rPr>
          <w:lang w:val="nb-NO"/>
        </w:rPr>
        <w:t>Etter USAs inntreden i krigen og katastrofen ved Stalingrad var det ikke lenger noen tvil om at Hitler-systemet ville lide nederlag.</w:t>
      </w:r>
      <w:r w:rsidR="00916709">
        <w:rPr>
          <w:lang w:val="nb-NO"/>
        </w:rPr>
        <w:t xml:space="preserve"> Selv om det forferdelige slakteriet ble mer og mer meningsløst, varte det lenger enn man hadde forestilt seg. Hitler spilte dobbelt eller kvitt med det tyske folk. Terroren i Tyskland og de besatte områdene ble stadig verre og verre.</w:t>
      </w:r>
      <w:r w:rsidR="007B4B99" w:rsidRPr="00D17A40">
        <w:rPr>
          <w:lang w:val="nb-NO"/>
        </w:rPr>
        <w:t xml:space="preserve"> </w:t>
      </w:r>
      <w:r w:rsidR="00916709">
        <w:rPr>
          <w:lang w:val="nb-NO"/>
        </w:rPr>
        <w:t>Helt til de siste krampetrekninger av sitt system forsøkte Hitler å utrydde jødene totalt i både i Tyskland, hos Tysklands allierte og i de okkuperte områder</w:t>
      </w:r>
      <w:r w:rsidR="007B4B99" w:rsidRPr="00D17A40">
        <w:rPr>
          <w:lang w:val="nb-NO"/>
        </w:rPr>
        <w:t>.</w:t>
      </w:r>
      <w:r w:rsidR="00B12B3C">
        <w:rPr>
          <w:lang w:val="nb-NO"/>
        </w:rPr>
        <w:t xml:space="preserve"> </w:t>
      </w:r>
      <w:r w:rsidR="009F0248">
        <w:rPr>
          <w:lang w:val="nb-NO"/>
        </w:rPr>
        <w:t>D</w:t>
      </w:r>
      <w:r w:rsidR="007B4B99" w:rsidRPr="00B12B3C">
        <w:rPr>
          <w:lang w:val="nb-NO"/>
        </w:rPr>
        <w:t xml:space="preserve">e </w:t>
      </w:r>
      <w:r w:rsidR="009F0248">
        <w:rPr>
          <w:lang w:val="nb-NO"/>
        </w:rPr>
        <w:t xml:space="preserve">allierte betalte med sin teppebombing tilbake med renter det </w:t>
      </w:r>
      <w:r w:rsidR="007B4B99" w:rsidRPr="00D17A40">
        <w:rPr>
          <w:lang w:val="nb-NO"/>
        </w:rPr>
        <w:t xml:space="preserve">Görings </w:t>
      </w:r>
      <w:proofErr w:type="spellStart"/>
      <w:r w:rsidR="007B4B99" w:rsidRPr="00D17A40">
        <w:rPr>
          <w:lang w:val="nb-NO"/>
        </w:rPr>
        <w:t>Luftwaffe</w:t>
      </w:r>
      <w:proofErr w:type="spellEnd"/>
      <w:r w:rsidR="007B4B99" w:rsidRPr="00D17A40">
        <w:rPr>
          <w:lang w:val="nb-NO"/>
        </w:rPr>
        <w:t xml:space="preserve"> </w:t>
      </w:r>
      <w:r w:rsidR="009F0248">
        <w:rPr>
          <w:lang w:val="nb-NO"/>
        </w:rPr>
        <w:t>hadde påbegynt da de selv hadde overlegenhet.</w:t>
      </w:r>
      <w:r w:rsidR="00916709">
        <w:rPr>
          <w:lang w:val="nb-NO"/>
        </w:rPr>
        <w:t xml:space="preserve"> </w:t>
      </w:r>
      <w:r w:rsidR="006D2B48">
        <w:rPr>
          <w:lang w:val="nb-NO"/>
        </w:rPr>
        <w:t>Stemningen mot Tyskland i de allierte statene, og i sterkere grad også mot det tyske folk, forverret seg mer og mer i 1942.</w:t>
      </w:r>
      <w:r w:rsidR="007B4B99" w:rsidRPr="00D17A40">
        <w:rPr>
          <w:lang w:val="nb-NO"/>
        </w:rPr>
        <w:t xml:space="preserve"> </w:t>
      </w:r>
      <w:r w:rsidR="006D2B48">
        <w:rPr>
          <w:lang w:val="nb-NO"/>
        </w:rPr>
        <w:t>Selv i</w:t>
      </w:r>
      <w:r w:rsidR="007B4B99" w:rsidRPr="00F2545C">
        <w:rPr>
          <w:lang w:val="nb-NO"/>
        </w:rPr>
        <w:t xml:space="preserve"> </w:t>
      </w:r>
      <w:r w:rsidR="006D2B48">
        <w:rPr>
          <w:lang w:val="nb-NO"/>
        </w:rPr>
        <w:t>det nøytrale</w:t>
      </w:r>
      <w:r w:rsidR="007B4B99" w:rsidRPr="00F2545C">
        <w:rPr>
          <w:lang w:val="nb-NO"/>
        </w:rPr>
        <w:t xml:space="preserve"> S</w:t>
      </w:r>
      <w:r w:rsidR="006D2B48">
        <w:rPr>
          <w:lang w:val="nb-NO"/>
        </w:rPr>
        <w:t>verige skjedde en stemningsendring.</w:t>
      </w:r>
      <w:r w:rsidR="004617B6" w:rsidRPr="00F2545C">
        <w:rPr>
          <w:lang w:val="nb-NO"/>
        </w:rPr>
        <w:t xml:space="preserve"> </w:t>
      </w:r>
      <w:r w:rsidR="006D2B48">
        <w:rPr>
          <w:lang w:val="nb-NO"/>
        </w:rPr>
        <w:t>I begynnelse</w:t>
      </w:r>
      <w:r w:rsidR="00307E12">
        <w:rPr>
          <w:lang w:val="nb-NO"/>
        </w:rPr>
        <w:t xml:space="preserve">n av vår emigrasjon ble vi </w:t>
      </w:r>
      <w:r w:rsidR="006D2B48">
        <w:rPr>
          <w:lang w:val="nb-NO"/>
        </w:rPr>
        <w:t xml:space="preserve">ikke tatt </w:t>
      </w:r>
      <w:r w:rsidR="00307E12">
        <w:rPr>
          <w:lang w:val="nb-NO"/>
        </w:rPr>
        <w:t xml:space="preserve">helt </w:t>
      </w:r>
      <w:r w:rsidR="006D2B48">
        <w:rPr>
          <w:lang w:val="nb-NO"/>
        </w:rPr>
        <w:t>på alvor av våre svenske venner når vi fortalte om Hitlers terror og konsentrasjonsleirer.</w:t>
      </w:r>
      <w:r w:rsidR="00FD73CC">
        <w:rPr>
          <w:lang w:val="nb-NO"/>
        </w:rPr>
        <w:t xml:space="preserve"> D</w:t>
      </w:r>
      <w:r w:rsidR="007B4B99" w:rsidRPr="00F2545C">
        <w:rPr>
          <w:lang w:val="nb-NO"/>
        </w:rPr>
        <w:t>e grun</w:t>
      </w:r>
      <w:r w:rsidR="00FD73CC">
        <w:rPr>
          <w:lang w:val="nb-NO"/>
        </w:rPr>
        <w:t>nleggende anstendige svenskene kunne ikke forestille seg et slikt vanvidd, og mente at vi overdrev. De forsto at vi kanskje hadde blitt utsatt for en del i Det tredje riket</w:t>
      </w:r>
      <w:r w:rsidR="007B4B99" w:rsidRPr="00F2545C">
        <w:rPr>
          <w:lang w:val="nb-NO"/>
        </w:rPr>
        <w:t>,</w:t>
      </w:r>
      <w:r w:rsidR="004617B6" w:rsidRPr="00F2545C">
        <w:rPr>
          <w:lang w:val="nb-NO"/>
        </w:rPr>
        <w:t xml:space="preserve"> </w:t>
      </w:r>
      <w:r w:rsidR="006D2B48">
        <w:rPr>
          <w:lang w:val="nb-NO"/>
        </w:rPr>
        <w:t>men tyskerne er jo et kulturfolk, og det vi fortalte kunne ikke være mulig.</w:t>
      </w:r>
      <w:del w:id="325" w:author="boa" w:date="2016-02-23T10:27:00Z">
        <w:r w:rsidR="007B4B99" w:rsidRPr="00F2545C" w:rsidDel="00C37DF7">
          <w:rPr>
            <w:lang w:val="nb-NO"/>
          </w:rPr>
          <w:delText>.</w:delText>
        </w:r>
      </w:del>
    </w:p>
    <w:p w:rsidR="007B4B99" w:rsidRPr="00F2545C" w:rsidDel="00C37DF7" w:rsidRDefault="007B4B99">
      <w:pPr>
        <w:rPr>
          <w:del w:id="326" w:author="boa" w:date="2016-02-23T10:27:00Z"/>
          <w:lang w:val="nb-NO"/>
        </w:rPr>
        <w:pPrChange w:id="327" w:author="boa" w:date="2016-02-23T10:13:00Z">
          <w:pPr>
            <w:pStyle w:val="Rentekst"/>
          </w:pPr>
        </w:pPrChange>
      </w:pPr>
    </w:p>
    <w:p w:rsidR="007B4B99" w:rsidRPr="00D17A40" w:rsidRDefault="007B4B99">
      <w:pPr>
        <w:rPr>
          <w:lang w:val="nb-NO"/>
        </w:rPr>
        <w:pPrChange w:id="328" w:author="boa" w:date="2016-02-23T10:13:00Z">
          <w:pPr>
            <w:pStyle w:val="Rentekst"/>
          </w:pPr>
        </w:pPrChange>
      </w:pPr>
      <w:r w:rsidRPr="00D17A40">
        <w:rPr>
          <w:lang w:val="nb-NO"/>
        </w:rPr>
        <w:t>Hitler k</w:t>
      </w:r>
      <w:r w:rsidR="00F4007D">
        <w:rPr>
          <w:lang w:val="nb-NO"/>
        </w:rPr>
        <w:t>unne ikke forhindre at den grufulle sannheten ble kjent.</w:t>
      </w:r>
      <w:r w:rsidR="00F4007D" w:rsidRPr="00D17A40">
        <w:rPr>
          <w:lang w:val="nb-NO"/>
        </w:rPr>
        <w:t xml:space="preserve"> </w:t>
      </w:r>
      <w:r w:rsidR="00DC5618">
        <w:rPr>
          <w:lang w:val="nb-NO"/>
        </w:rPr>
        <w:t xml:space="preserve">Da grev Folke Bernadotte mot </w:t>
      </w:r>
      <w:proofErr w:type="gramStart"/>
      <w:r w:rsidR="00DC5618">
        <w:rPr>
          <w:lang w:val="nb-NO"/>
        </w:rPr>
        <w:t>slutte</w:t>
      </w:r>
      <w:proofErr w:type="gramEnd"/>
      <w:del w:id="329" w:author="boa" w:date="2016-02-23T10:11:00Z">
        <w:r w:rsidR="00DC5618" w:rsidDel="001200BD">
          <w:rPr>
            <w:lang w:val="nb-NO"/>
          </w:rPr>
          <w:delText>t</w:delText>
        </w:r>
      </w:del>
      <w:r w:rsidR="00DC5618">
        <w:rPr>
          <w:lang w:val="nb-NO"/>
        </w:rPr>
        <w:t xml:space="preserve">n av krigen etter forhandlinger med </w:t>
      </w:r>
      <w:proofErr w:type="spellStart"/>
      <w:r w:rsidR="00DC5618">
        <w:rPr>
          <w:lang w:val="nb-NO"/>
        </w:rPr>
        <w:t>Himmler</w:t>
      </w:r>
      <w:proofErr w:type="spellEnd"/>
      <w:r w:rsidR="00DC5618">
        <w:rPr>
          <w:lang w:val="nb-NO"/>
        </w:rPr>
        <w:t xml:space="preserve"> klarte å befri en del av KZ-fangene, fikk den antityske bølgen også i Sverige et høydepunkt. I avisene fant man reportasjer og rystende bilder av de befridde menneskevrakene, </w:t>
      </w:r>
    </w:p>
    <w:p w:rsidR="007B4B99" w:rsidRPr="00D17A40" w:rsidDel="00C37DF7" w:rsidRDefault="007B4B99">
      <w:pPr>
        <w:rPr>
          <w:del w:id="330" w:author="boa" w:date="2016-02-23T10:27:00Z"/>
          <w:lang w:val="nb-NO"/>
        </w:rPr>
        <w:pPrChange w:id="331" w:author="boa" w:date="2016-02-23T10:13:00Z">
          <w:pPr>
            <w:pStyle w:val="Rentekst"/>
          </w:pPr>
        </w:pPrChange>
      </w:pPr>
    </w:p>
    <w:p w:rsidR="003B7752" w:rsidRDefault="00B953C6">
      <w:pPr>
        <w:rPr>
          <w:lang w:val="nb-NO"/>
        </w:rPr>
        <w:pPrChange w:id="332" w:author="boa" w:date="2016-02-23T10:13:00Z">
          <w:pPr>
            <w:pStyle w:val="Rentekst"/>
          </w:pPr>
        </w:pPrChange>
      </w:pPr>
      <w:r>
        <w:rPr>
          <w:lang w:val="nb-NO"/>
        </w:rPr>
        <w:t xml:space="preserve">Ved årsskiftet </w:t>
      </w:r>
      <w:r w:rsidR="007B4B99" w:rsidRPr="00D17A40">
        <w:rPr>
          <w:lang w:val="nb-NO"/>
        </w:rPr>
        <w:t xml:space="preserve">1943/44 </w:t>
      </w:r>
      <w:r>
        <w:rPr>
          <w:lang w:val="nb-NO"/>
        </w:rPr>
        <w:t xml:space="preserve">hadde vi ingen enkel posisjon. Vi led ikke bare under den forverrede stemningen, som blant våre venner – som kjente og </w:t>
      </w:r>
      <w:proofErr w:type="spellStart"/>
      <w:r>
        <w:rPr>
          <w:lang w:val="nb-NO"/>
        </w:rPr>
        <w:t>aktet</w:t>
      </w:r>
      <w:proofErr w:type="spellEnd"/>
      <w:r>
        <w:rPr>
          <w:lang w:val="nb-NO"/>
        </w:rPr>
        <w:t xml:space="preserve"> oss – ikke ble rettet mot oss personlig. Verre var det med de forbrytelser som ble begått i det tyske folkets navn. Vi sørget også over de mange ofre for den allierte bombingen av tyske byer og industrisentre. Vi sørget over det feilslåtte attentatet av 20. juli, som hadde kunnet forkorte både det tyske folks og den øvrige verdens lidelser, om det hadde lykkes. </w:t>
      </w:r>
      <w:r w:rsidR="001433DB">
        <w:rPr>
          <w:lang w:val="nb-NO"/>
        </w:rPr>
        <w:t>Vi hadde fått kjennskap til møtene ved Jalta og Teheran, og så med stor bekymring</w:t>
      </w:r>
      <w:r>
        <w:rPr>
          <w:lang w:val="nb-NO"/>
        </w:rPr>
        <w:t xml:space="preserve"> på faren for en fordr</w:t>
      </w:r>
      <w:r w:rsidR="001433DB">
        <w:rPr>
          <w:lang w:val="nb-NO"/>
        </w:rPr>
        <w:t xml:space="preserve">ivelse av millioner tyskere. </w:t>
      </w:r>
      <w:r w:rsidR="003B7752">
        <w:rPr>
          <w:lang w:val="nb-NO"/>
        </w:rPr>
        <w:t xml:space="preserve">Noen av våre venner var villige til å ta risikoen ved å ta seg illegalt inn i Tyskland. To av dem ble tatt da de forsøkte å krysse Øresund, og sendt i konsentrasjonsleir. Tre andre kom fram og fikk fullført sin informasjonsoppgave – </w:t>
      </w:r>
      <w:r w:rsidR="001433DB">
        <w:rPr>
          <w:lang w:val="nb-NO"/>
        </w:rPr>
        <w:t xml:space="preserve">men </w:t>
      </w:r>
      <w:r w:rsidR="003B7752">
        <w:rPr>
          <w:lang w:val="nb-NO"/>
        </w:rPr>
        <w:t>bare én overlevde behandlingen fra Gestapos side,</w:t>
      </w:r>
    </w:p>
    <w:p w:rsidR="007B4B99" w:rsidRPr="00D17A40" w:rsidDel="00C37DF7" w:rsidRDefault="007B4B99">
      <w:pPr>
        <w:rPr>
          <w:del w:id="333" w:author="boa" w:date="2016-02-23T10:27:00Z"/>
          <w:lang w:val="nb-NO"/>
        </w:rPr>
        <w:pPrChange w:id="334" w:author="boa" w:date="2016-02-23T10:13:00Z">
          <w:pPr>
            <w:pStyle w:val="Rentekst"/>
          </w:pPr>
        </w:pPrChange>
      </w:pPr>
    </w:p>
    <w:p w:rsidR="007B4B99" w:rsidRPr="00813FCD" w:rsidRDefault="001433DB">
      <w:pPr>
        <w:rPr>
          <w:lang w:val="nb-NO"/>
        </w:rPr>
        <w:pPrChange w:id="335" w:author="boa" w:date="2016-02-23T10:13:00Z">
          <w:pPr>
            <w:pStyle w:val="Rentekst"/>
          </w:pPr>
        </w:pPrChange>
      </w:pPr>
      <w:r>
        <w:rPr>
          <w:lang w:val="nb-NO"/>
        </w:rPr>
        <w:t>Til vår beklagelse måtte vi erfare at i England og USA (Morgenthau-p</w:t>
      </w:r>
      <w:r w:rsidR="007B4B99" w:rsidRPr="00D17A40">
        <w:rPr>
          <w:lang w:val="nb-NO"/>
        </w:rPr>
        <w:t>lan</w:t>
      </w:r>
      <w:r>
        <w:rPr>
          <w:lang w:val="nb-NO"/>
        </w:rPr>
        <w:t>en</w:t>
      </w:r>
      <w:r w:rsidR="007B4B99" w:rsidRPr="00D17A40">
        <w:rPr>
          <w:lang w:val="nb-NO"/>
        </w:rPr>
        <w:t xml:space="preserve">) </w:t>
      </w:r>
      <w:r>
        <w:rPr>
          <w:lang w:val="nb-NO"/>
        </w:rPr>
        <w:t>hadde d</w:t>
      </w:r>
      <w:r w:rsidR="007B4B99" w:rsidRPr="00D17A40">
        <w:rPr>
          <w:lang w:val="nb-NO"/>
        </w:rPr>
        <w:t>e vansittar</w:t>
      </w:r>
      <w:r w:rsidR="00B953C6">
        <w:rPr>
          <w:lang w:val="nb-NO"/>
        </w:rPr>
        <w:t>tiske begynt å bli sterkere. Heller ikke arbeiderbevegelsen gikk klar.</w:t>
      </w:r>
      <w:r w:rsidR="0092187F">
        <w:rPr>
          <w:lang w:val="nb-NO"/>
        </w:rPr>
        <w:t xml:space="preserve"> Riktig nok hadde man endelig sluttet seg til vårt initiativ om å gjenopplive den faglige internasjonale, og f</w:t>
      </w:r>
      <w:r w:rsidR="008051DC">
        <w:rPr>
          <w:lang w:val="nb-NO"/>
        </w:rPr>
        <w:t>orberedt gjenopprettelse av fag</w:t>
      </w:r>
      <w:r w:rsidR="0092187F">
        <w:rPr>
          <w:lang w:val="nb-NO"/>
        </w:rPr>
        <w:t xml:space="preserve">foreninger i </w:t>
      </w:r>
      <w:r w:rsidR="00995061">
        <w:rPr>
          <w:lang w:val="nb-NO"/>
        </w:rPr>
        <w:t>Sentral</w:t>
      </w:r>
      <w:r w:rsidR="0092187F">
        <w:rPr>
          <w:lang w:val="nb-NO"/>
        </w:rPr>
        <w:t xml:space="preserve">-Europa, men på en annen måte enn vi hadde tenkt oss. Da vi i januar 1944 ble kjent med disse tendensene, skrev vi til IGB </w:t>
      </w:r>
      <w:r w:rsidR="00995061">
        <w:rPr>
          <w:lang w:val="nb-NO"/>
        </w:rPr>
        <w:t>o.a.</w:t>
      </w:r>
      <w:r w:rsidR="0092187F">
        <w:rPr>
          <w:lang w:val="nb-NO"/>
        </w:rPr>
        <w:t xml:space="preserve">, og advarte </w:t>
      </w:r>
      <w:r w:rsidR="00B953C6">
        <w:rPr>
          <w:lang w:val="nb-NO"/>
        </w:rPr>
        <w:t xml:space="preserve">mot at fagforeningene i Tyskland, Østerrike, Italia og Ungarn skulle stilles under utenlandsk </w:t>
      </w:r>
      <w:r w:rsidR="00995061">
        <w:rPr>
          <w:lang w:val="nb-NO"/>
        </w:rPr>
        <w:t>kontroll</w:t>
      </w:r>
      <w:r w:rsidR="00B953C6">
        <w:rPr>
          <w:lang w:val="nb-NO"/>
        </w:rPr>
        <w:t>.</w:t>
      </w:r>
      <w:r w:rsidR="00D534C5" w:rsidRPr="00813FCD">
        <w:rPr>
          <w:lang w:val="nb-NO"/>
        </w:rPr>
        <w:t xml:space="preserve"> </w:t>
      </w:r>
    </w:p>
    <w:p w:rsidR="00D534C5" w:rsidDel="001200BD" w:rsidRDefault="00D534C5">
      <w:pPr>
        <w:rPr>
          <w:del w:id="336" w:author="boa" w:date="2016-02-23T10:16:00Z"/>
          <w:lang w:val="nb-NO"/>
        </w:rPr>
        <w:pPrChange w:id="337" w:author="boa" w:date="2016-02-23T10:13:00Z">
          <w:pPr>
            <w:pStyle w:val="Rentekst"/>
          </w:pPr>
        </w:pPrChange>
      </w:pPr>
    </w:p>
    <w:p w:rsidR="007B4B99" w:rsidRPr="00D02095" w:rsidRDefault="003B7752">
      <w:pPr>
        <w:rPr>
          <w:lang w:val="nb-NO"/>
        </w:rPr>
        <w:pPrChange w:id="338" w:author="boa" w:date="2016-02-23T10:13:00Z">
          <w:pPr>
            <w:pStyle w:val="Rentekst"/>
          </w:pPr>
        </w:pPrChange>
      </w:pPr>
      <w:r w:rsidRPr="003B7752">
        <w:rPr>
          <w:lang w:val="nb-NO"/>
        </w:rPr>
        <w:t>I</w:t>
      </w:r>
      <w:r w:rsidR="007B4B99" w:rsidRPr="003B7752">
        <w:rPr>
          <w:lang w:val="nb-NO"/>
        </w:rPr>
        <w:t xml:space="preserve"> England </w:t>
      </w:r>
      <w:r>
        <w:rPr>
          <w:lang w:val="nb-NO"/>
        </w:rPr>
        <w:t xml:space="preserve">hadde man også tatt de første skritt </w:t>
      </w:r>
      <w:r w:rsidR="007B4B99" w:rsidRPr="003B7752">
        <w:rPr>
          <w:lang w:val="nb-NO"/>
        </w:rPr>
        <w:t>(</w:t>
      </w:r>
      <w:r>
        <w:rPr>
          <w:lang w:val="nb-NO"/>
        </w:rPr>
        <w:t>dessverre ikke slik vi hadde foreslått</w:t>
      </w:r>
      <w:r w:rsidR="007B4B99" w:rsidRPr="003B7752">
        <w:rPr>
          <w:lang w:val="nb-NO"/>
        </w:rPr>
        <w:t xml:space="preserve">) </w:t>
      </w:r>
      <w:r>
        <w:rPr>
          <w:lang w:val="nb-NO"/>
        </w:rPr>
        <w:t>for gjenopprettelse av den sosialistiske internasjonale</w:t>
      </w:r>
      <w:r w:rsidR="007B4B99" w:rsidRPr="003B7752">
        <w:rPr>
          <w:lang w:val="nb-NO"/>
        </w:rPr>
        <w:t>.</w:t>
      </w:r>
      <w:r w:rsidR="001B5AA5" w:rsidRPr="003B7752">
        <w:rPr>
          <w:lang w:val="nb-NO"/>
        </w:rPr>
        <w:t xml:space="preserve"> </w:t>
      </w:r>
      <w:r w:rsidR="00D02095">
        <w:rPr>
          <w:lang w:val="nb-NO"/>
        </w:rPr>
        <w:t xml:space="preserve">Labour hadde opprettet et rådgivende utvalg for det formål å forene demokratisk-sosialistiske partier i en ny Internasjonal. </w:t>
      </w:r>
      <w:r w:rsidR="007B4B99" w:rsidRPr="00D17A40">
        <w:rPr>
          <w:lang w:val="nb-NO"/>
        </w:rPr>
        <w:t>Man be</w:t>
      </w:r>
      <w:r>
        <w:rPr>
          <w:lang w:val="nb-NO"/>
        </w:rPr>
        <w:t xml:space="preserve">grenset seg dog til en </w:t>
      </w:r>
      <w:r>
        <w:rPr>
          <w:lang w:val="nb-NO"/>
        </w:rPr>
        <w:lastRenderedPageBreak/>
        <w:t>samling</w:t>
      </w:r>
      <w:r w:rsidR="00D02095">
        <w:rPr>
          <w:lang w:val="nb-NO"/>
        </w:rPr>
        <w:t xml:space="preserve"> av representanter fra de allierte land.</w:t>
      </w:r>
      <w:r w:rsidR="00D02095" w:rsidRPr="00D02095">
        <w:rPr>
          <w:lang w:val="nb-NO"/>
        </w:rPr>
        <w:t xml:space="preserve"> </w:t>
      </w:r>
      <w:r w:rsidRPr="003B7752">
        <w:rPr>
          <w:lang w:val="nb-NO"/>
        </w:rPr>
        <w:t xml:space="preserve">Tyske, østerrikske, ungarske. </w:t>
      </w:r>
      <w:r>
        <w:rPr>
          <w:lang w:val="nb-NO"/>
        </w:rPr>
        <w:t>i</w:t>
      </w:r>
      <w:r w:rsidRPr="003B7752">
        <w:rPr>
          <w:lang w:val="nb-NO"/>
        </w:rPr>
        <w:t xml:space="preserve">talienske </w:t>
      </w:r>
      <w:r>
        <w:rPr>
          <w:lang w:val="nb-NO"/>
        </w:rPr>
        <w:t>og sudet-tyske sos</w:t>
      </w:r>
      <w:r w:rsidRPr="003B7752">
        <w:rPr>
          <w:lang w:val="nb-NO"/>
        </w:rPr>
        <w:t xml:space="preserve">ialdemokrater, som til enhver tid hadde </w:t>
      </w:r>
      <w:r w:rsidR="00D02095">
        <w:rPr>
          <w:lang w:val="nb-NO"/>
        </w:rPr>
        <w:t>bevart</w:t>
      </w:r>
      <w:r w:rsidRPr="003B7752">
        <w:rPr>
          <w:lang w:val="nb-NO"/>
        </w:rPr>
        <w:t xml:space="preserve"> sitt internasjonalistiske syn,</w:t>
      </w:r>
      <w:r>
        <w:rPr>
          <w:lang w:val="nb-NO"/>
        </w:rPr>
        <w:t xml:space="preserve"> var ikke inkludert.</w:t>
      </w:r>
      <w:r w:rsidRPr="003B7752">
        <w:rPr>
          <w:lang w:val="nb-NO"/>
        </w:rPr>
        <w:t xml:space="preserve"> </w:t>
      </w:r>
    </w:p>
    <w:p w:rsidR="007B4B99" w:rsidRPr="00D02095" w:rsidDel="001200BD" w:rsidRDefault="007B4B99">
      <w:pPr>
        <w:rPr>
          <w:del w:id="339" w:author="boa" w:date="2016-02-23T10:16:00Z"/>
          <w:lang w:val="nb-NO"/>
        </w:rPr>
        <w:pPrChange w:id="340" w:author="boa" w:date="2016-02-23T10:13:00Z">
          <w:pPr>
            <w:pStyle w:val="Rentekst"/>
          </w:pPr>
        </w:pPrChange>
      </w:pPr>
    </w:p>
    <w:p w:rsidR="007B4B99" w:rsidRPr="000550A6" w:rsidRDefault="00D87431">
      <w:pPr>
        <w:rPr>
          <w:lang w:val="nb-NO"/>
        </w:rPr>
        <w:pPrChange w:id="341" w:author="boa" w:date="2016-02-23T10:13:00Z">
          <w:pPr>
            <w:pStyle w:val="Rentekst"/>
          </w:pPr>
        </w:pPrChange>
      </w:pPr>
      <w:r w:rsidRPr="000550A6">
        <w:rPr>
          <w:lang w:val="nb-NO"/>
        </w:rPr>
        <w:t>Høsten</w:t>
      </w:r>
      <w:r w:rsidR="007B4B99" w:rsidRPr="000550A6">
        <w:rPr>
          <w:lang w:val="nb-NO"/>
        </w:rPr>
        <w:t xml:space="preserve"> 1944 </w:t>
      </w:r>
      <w:r w:rsidR="000550A6" w:rsidRPr="000550A6">
        <w:rPr>
          <w:lang w:val="nb-NO"/>
        </w:rPr>
        <w:t xml:space="preserve">arbeidet vi grundig med denne utviklingen. </w:t>
      </w:r>
      <w:r w:rsidR="000550A6">
        <w:rPr>
          <w:lang w:val="nb-NO"/>
        </w:rPr>
        <w:t xml:space="preserve">Vi var alle enige om at vi måtte legge fram våre innvendinger og ønsker på egnet vis. Presidiet i vår gruppe fikk i oppdrag å utarbeide et skriv til Labour Party. I dette dokument ble det gjort oppmerksom på at i det utvalg Labour hadde opprettet, var hverken de svenske eller de sveitsiske sosialdemokrater representert. I den befridde delen av Italia var det allerede et sosialdemokratisk parti, som heller ikke var representert. Den forventede innvending om at Tyskland, Østerrike og sudet-tyskerne bare kunne representeres av emigranter, </w:t>
      </w:r>
      <w:r w:rsidR="00B12B3C">
        <w:rPr>
          <w:lang w:val="nb-NO"/>
        </w:rPr>
        <w:t>ble imøtegått med</w:t>
      </w:r>
      <w:r w:rsidR="00402B41">
        <w:rPr>
          <w:lang w:val="nb-NO"/>
        </w:rPr>
        <w:t xml:space="preserve"> at også de </w:t>
      </w:r>
      <w:r w:rsidR="00995061">
        <w:rPr>
          <w:lang w:val="nb-NO"/>
        </w:rPr>
        <w:t>sosialistiske</w:t>
      </w:r>
      <w:r w:rsidR="00402B41">
        <w:rPr>
          <w:lang w:val="nb-NO"/>
        </w:rPr>
        <w:t xml:space="preserve"> partier i Danmark, Norge, Belgia, Holland</w:t>
      </w:r>
      <w:r w:rsidR="00B12B3C">
        <w:rPr>
          <w:lang w:val="nb-NO"/>
        </w:rPr>
        <w:t xml:space="preserve"> og til og me</w:t>
      </w:r>
      <w:r w:rsidR="00402B41">
        <w:rPr>
          <w:lang w:val="nb-NO"/>
        </w:rPr>
        <w:t>d Frankrike bare kunne representeres av funksjonærer i eksil, ettersom deres hjemland helt eller for det meste fortsatt var besatt av Hitlers tropper.</w:t>
      </w:r>
    </w:p>
    <w:p w:rsidR="007B4B99" w:rsidRPr="00D17A40" w:rsidDel="001200BD" w:rsidRDefault="007B4B99">
      <w:pPr>
        <w:rPr>
          <w:del w:id="342" w:author="boa" w:date="2016-02-23T10:16:00Z"/>
          <w:lang w:val="nb-NO"/>
        </w:rPr>
        <w:pPrChange w:id="343" w:author="boa" w:date="2016-02-23T10:13:00Z">
          <w:pPr>
            <w:pStyle w:val="Rentekst"/>
          </w:pPr>
        </w:pPrChange>
      </w:pPr>
    </w:p>
    <w:p w:rsidR="007B4B99" w:rsidRPr="00FD73CC" w:rsidRDefault="00D02095">
      <w:pPr>
        <w:rPr>
          <w:lang w:val="nb-NO"/>
        </w:rPr>
        <w:pPrChange w:id="344" w:author="boa" w:date="2016-02-23T10:13:00Z">
          <w:pPr>
            <w:pStyle w:val="Rentekst"/>
          </w:pPr>
        </w:pPrChange>
      </w:pPr>
      <w:r w:rsidRPr="00D02095">
        <w:rPr>
          <w:lang w:val="nb-NO"/>
        </w:rPr>
        <w:t xml:space="preserve">Skrivet til </w:t>
      </w:r>
      <w:r w:rsidR="007B4B99" w:rsidRPr="00D02095">
        <w:rPr>
          <w:lang w:val="nb-NO"/>
        </w:rPr>
        <w:t xml:space="preserve">Labour Party </w:t>
      </w:r>
      <w:r w:rsidRPr="00D02095">
        <w:rPr>
          <w:lang w:val="nb-NO"/>
        </w:rPr>
        <w:t>var undertegnet av</w:t>
      </w:r>
      <w:r>
        <w:rPr>
          <w:lang w:val="nb-NO"/>
        </w:rPr>
        <w:t xml:space="preserve"> </w:t>
      </w:r>
      <w:r w:rsidR="007B4B99" w:rsidRPr="00D02095">
        <w:rPr>
          <w:lang w:val="nb-NO"/>
        </w:rPr>
        <w:t>Ernst Paul,</w:t>
      </w:r>
      <w:r>
        <w:rPr>
          <w:lang w:val="nb-NO"/>
        </w:rPr>
        <w:t xml:space="preserve"> </w:t>
      </w:r>
      <w:r w:rsidRPr="00D02095">
        <w:rPr>
          <w:lang w:val="nb-NO"/>
        </w:rPr>
        <w:t>Richard Sterner og</w:t>
      </w:r>
      <w:r w:rsidR="007B4B99" w:rsidRPr="00D02095">
        <w:rPr>
          <w:lang w:val="nb-NO"/>
        </w:rPr>
        <w:t xml:space="preserve"> Willy Brandt.</w:t>
      </w:r>
      <w:r w:rsidR="00CE3A35">
        <w:rPr>
          <w:lang w:val="nb-NO"/>
        </w:rPr>
        <w:t xml:space="preserve"> </w:t>
      </w:r>
      <w:r>
        <w:rPr>
          <w:lang w:val="nb-NO"/>
        </w:rPr>
        <w:t xml:space="preserve">Avskrifter ble også sendt til styrene i alle sosialistiske partier, og til sentrale personer i den internasjonale sosialistiske </w:t>
      </w:r>
      <w:r w:rsidR="00FD73CC">
        <w:rPr>
          <w:lang w:val="nb-NO"/>
        </w:rPr>
        <w:t>arbeiderbevegelsen på både tysk,</w:t>
      </w:r>
      <w:r>
        <w:rPr>
          <w:lang w:val="nb-NO"/>
        </w:rPr>
        <w:t xml:space="preserve"> </w:t>
      </w:r>
      <w:r w:rsidR="00FD73CC">
        <w:rPr>
          <w:lang w:val="nb-NO"/>
        </w:rPr>
        <w:t>s</w:t>
      </w:r>
      <w:r>
        <w:rPr>
          <w:lang w:val="nb-NO"/>
        </w:rPr>
        <w:t>vensk og engelsk.</w:t>
      </w:r>
    </w:p>
    <w:p w:rsidR="007B4B99" w:rsidRPr="00FD73CC" w:rsidDel="001200BD" w:rsidRDefault="007B4B99">
      <w:pPr>
        <w:rPr>
          <w:del w:id="345" w:author="boa" w:date="2016-02-23T10:16:00Z"/>
          <w:lang w:val="nb-NO"/>
        </w:rPr>
        <w:pPrChange w:id="346" w:author="boa" w:date="2016-02-23T10:13:00Z">
          <w:pPr>
            <w:pStyle w:val="Rentekst"/>
          </w:pPr>
        </w:pPrChange>
      </w:pPr>
    </w:p>
    <w:p w:rsidR="007B4B99" w:rsidRPr="00B27A65" w:rsidRDefault="00FD73CC">
      <w:pPr>
        <w:rPr>
          <w:lang w:val="nb-NO"/>
        </w:rPr>
        <w:pPrChange w:id="347" w:author="boa" w:date="2016-02-23T10:13:00Z">
          <w:pPr>
            <w:pStyle w:val="Rentekst"/>
          </w:pPr>
        </w:pPrChange>
      </w:pPr>
      <w:r w:rsidRPr="00FD73CC">
        <w:rPr>
          <w:lang w:val="nb-NO"/>
        </w:rPr>
        <w:t xml:space="preserve">I Sverige opplevde vi også på andre vis mange tunge stunder. </w:t>
      </w:r>
      <w:r>
        <w:rPr>
          <w:lang w:val="nb-NO"/>
        </w:rPr>
        <w:t>Det manglet ikke personangrep, organisatoriske rystelser eller ideologiske villfarelser.</w:t>
      </w:r>
    </w:p>
    <w:p w:rsidR="007B4B99" w:rsidRPr="00B27A65" w:rsidDel="001200BD" w:rsidRDefault="007B4B99">
      <w:pPr>
        <w:rPr>
          <w:del w:id="348" w:author="boa" w:date="2016-02-23T10:16:00Z"/>
          <w:lang w:val="nb-NO"/>
        </w:rPr>
        <w:pPrChange w:id="349" w:author="boa" w:date="2016-02-23T10:13:00Z">
          <w:pPr>
            <w:pStyle w:val="Rentekst"/>
          </w:pPr>
        </w:pPrChange>
      </w:pPr>
    </w:p>
    <w:p w:rsidR="007B4B99" w:rsidRPr="00D17A40" w:rsidRDefault="007B4B99">
      <w:pPr>
        <w:rPr>
          <w:lang w:val="nb-NO"/>
        </w:rPr>
        <w:pPrChange w:id="350" w:author="boa" w:date="2016-02-23T10:13:00Z">
          <w:pPr>
            <w:pStyle w:val="Rentekst"/>
          </w:pPr>
        </w:pPrChange>
      </w:pPr>
      <w:r w:rsidRPr="00CF3FCC">
        <w:rPr>
          <w:lang w:val="nb-NO"/>
        </w:rPr>
        <w:t xml:space="preserve">Willy Brandt </w:t>
      </w:r>
      <w:r w:rsidR="00CF3FCC" w:rsidRPr="00CF3FCC">
        <w:rPr>
          <w:lang w:val="nb-NO"/>
        </w:rPr>
        <w:t xml:space="preserve">var allerede </w:t>
      </w:r>
      <w:r w:rsidR="00CF3FCC">
        <w:rPr>
          <w:lang w:val="nb-NO"/>
        </w:rPr>
        <w:t>i</w:t>
      </w:r>
      <w:r w:rsidR="00CF3FCC" w:rsidRPr="00CF3FCC">
        <w:rPr>
          <w:lang w:val="nb-NO"/>
        </w:rPr>
        <w:t xml:space="preserve"> </w:t>
      </w:r>
      <w:r w:rsidRPr="00CF3FCC">
        <w:rPr>
          <w:lang w:val="nb-NO"/>
        </w:rPr>
        <w:t xml:space="preserve">1943 </w:t>
      </w:r>
      <w:r w:rsidR="00CF3FCC" w:rsidRPr="00CF3FCC">
        <w:rPr>
          <w:lang w:val="nb-NO"/>
        </w:rPr>
        <w:t xml:space="preserve">målet for </w:t>
      </w:r>
      <w:r w:rsidR="004E3FDC">
        <w:rPr>
          <w:lang w:val="nb-NO"/>
        </w:rPr>
        <w:t xml:space="preserve">heftige angrep fra kommunistene. </w:t>
      </w:r>
      <w:r w:rsidRPr="00D17A40">
        <w:rPr>
          <w:lang w:val="nb-NO"/>
        </w:rPr>
        <w:t>I</w:t>
      </w:r>
      <w:r w:rsidR="00460D6F">
        <w:rPr>
          <w:lang w:val="nb-NO"/>
        </w:rPr>
        <w:t xml:space="preserve"> forskjellige offentliggjørelser, også i det svenske kommunistpartiets dagsavis, forsøkte de å gi ham et dårlig rykte.</w:t>
      </w:r>
      <w:r w:rsidRPr="00D17A40">
        <w:rPr>
          <w:lang w:val="nb-NO"/>
        </w:rPr>
        <w:t xml:space="preserve"> </w:t>
      </w:r>
      <w:r w:rsidR="00460D6F">
        <w:rPr>
          <w:lang w:val="nb-NO"/>
        </w:rPr>
        <w:t xml:space="preserve">De hevdet til og med at </w:t>
      </w:r>
      <w:r w:rsidR="00460D6F">
        <w:rPr>
          <w:lang w:val="nb-NO"/>
        </w:rPr>
        <w:t>Brandt – som hadde blitt norsk statsborger – utleverte nordmenn til Gestapo eller til okkupantene. Også</w:t>
      </w:r>
      <w:r w:rsidRPr="00CF3FCC">
        <w:rPr>
          <w:lang w:val="nb-NO"/>
        </w:rPr>
        <w:t xml:space="preserve"> </w:t>
      </w:r>
      <w:r w:rsidR="00460D6F">
        <w:rPr>
          <w:lang w:val="nb-NO"/>
        </w:rPr>
        <w:t>mot hans nærmeste norske venner ble den antityske opinionen tankeløst utnyttet til mistenkeliggjøring.</w:t>
      </w:r>
      <w:r w:rsidR="00995061">
        <w:rPr>
          <w:lang w:val="nb-NO"/>
        </w:rPr>
        <w:t xml:space="preserve"> </w:t>
      </w:r>
      <w:r w:rsidRPr="00D17A40">
        <w:rPr>
          <w:lang w:val="nb-NO"/>
        </w:rPr>
        <w:t>Willy</w:t>
      </w:r>
      <w:r w:rsidR="004617B6">
        <w:rPr>
          <w:lang w:val="nb-NO"/>
        </w:rPr>
        <w:t xml:space="preserve"> </w:t>
      </w:r>
      <w:r w:rsidRPr="00D17A40">
        <w:rPr>
          <w:lang w:val="nb-NO"/>
        </w:rPr>
        <w:t xml:space="preserve">Brandt </w:t>
      </w:r>
      <w:r w:rsidR="00460D6F">
        <w:rPr>
          <w:lang w:val="nb-NO"/>
        </w:rPr>
        <w:t>svarte i et åpent brev, og understreket at kampen mot det nazistiske Tyskland for både ham og de fleste av hans norske venner i motstandsbevegelsen ikke var noen rasestrid.</w:t>
      </w:r>
      <w:r w:rsidR="00460D6F" w:rsidRPr="00D17A40">
        <w:rPr>
          <w:lang w:val="nb-NO"/>
        </w:rPr>
        <w:t xml:space="preserve"> </w:t>
      </w:r>
    </w:p>
    <w:p w:rsidR="00460D6F" w:rsidDel="001200BD" w:rsidRDefault="00460D6F">
      <w:pPr>
        <w:rPr>
          <w:del w:id="351" w:author="boa" w:date="2016-02-23T10:16:00Z"/>
          <w:lang w:val="nb-NO"/>
        </w:rPr>
        <w:pPrChange w:id="352" w:author="boa" w:date="2016-02-23T10:13:00Z">
          <w:pPr>
            <w:pStyle w:val="Rentekst"/>
          </w:pPr>
        </w:pPrChange>
      </w:pPr>
    </w:p>
    <w:p w:rsidR="004E3FDC" w:rsidRDefault="00E148BA">
      <w:pPr>
        <w:rPr>
          <w:lang w:val="nb-NO"/>
        </w:rPr>
        <w:pPrChange w:id="353" w:author="boa" w:date="2016-02-23T10:13:00Z">
          <w:pPr>
            <w:pStyle w:val="Rentekst"/>
          </w:pPr>
        </w:pPrChange>
      </w:pPr>
      <w:r>
        <w:rPr>
          <w:lang w:val="nb-NO"/>
        </w:rPr>
        <w:t xml:space="preserve">Dessverre måtte vi mange ganger heve vår røst mot nazistisk terror. </w:t>
      </w:r>
      <w:r w:rsidR="00E605C7">
        <w:rPr>
          <w:lang w:val="nb-NO"/>
        </w:rPr>
        <w:t>I des</w:t>
      </w:r>
      <w:r w:rsidR="007B4B99" w:rsidRPr="00D17A40">
        <w:rPr>
          <w:lang w:val="nb-NO"/>
        </w:rPr>
        <w:t xml:space="preserve">ember 1943 </w:t>
      </w:r>
      <w:r>
        <w:rPr>
          <w:lang w:val="nb-NO"/>
        </w:rPr>
        <w:t xml:space="preserve">vedtok vi, etter forslag fra </w:t>
      </w:r>
      <w:r w:rsidR="007B4B99" w:rsidRPr="00D17A40">
        <w:rPr>
          <w:lang w:val="nb-NO"/>
        </w:rPr>
        <w:t>Wilhelm Böhm</w:t>
      </w:r>
      <w:del w:id="354" w:author="boa" w:date="2016-02-23T10:27:00Z">
        <w:r w:rsidDel="00C37DF7">
          <w:rPr>
            <w:lang w:val="nb-NO"/>
          </w:rPr>
          <w:delText>.</w:delText>
        </w:r>
      </w:del>
      <w:ins w:id="355" w:author="boa" w:date="2016-02-23T10:27:00Z">
        <w:r w:rsidR="00C37DF7">
          <w:rPr>
            <w:lang w:val="nb-NO"/>
          </w:rPr>
          <w:t xml:space="preserve">, </w:t>
        </w:r>
      </w:ins>
      <w:del w:id="356" w:author="boa" w:date="2016-02-23T10:27:00Z">
        <w:r w:rsidDel="00C37DF7">
          <w:rPr>
            <w:lang w:val="nb-NO"/>
          </w:rPr>
          <w:delText xml:space="preserve"> E</w:delText>
        </w:r>
      </w:del>
      <w:ins w:id="357" w:author="boa" w:date="2016-02-23T10:27:00Z">
        <w:r w:rsidR="00C37DF7">
          <w:rPr>
            <w:lang w:val="nb-NO"/>
          </w:rPr>
          <w:t>e</w:t>
        </w:r>
      </w:ins>
      <w:r>
        <w:rPr>
          <w:lang w:val="nb-NO"/>
        </w:rPr>
        <w:t>n protestresolusjon mot forfølgelsen av de norske studentene.</w:t>
      </w:r>
      <w:r w:rsidR="00CE3A35">
        <w:rPr>
          <w:lang w:val="nb-NO"/>
        </w:rPr>
        <w:t xml:space="preserve"> </w:t>
      </w:r>
      <w:del w:id="358" w:author="boa" w:date="2016-02-23T10:27:00Z">
        <w:r w:rsidDel="00C37DF7">
          <w:rPr>
            <w:lang w:val="nb-NO"/>
          </w:rPr>
          <w:delText>I</w:delText>
        </w:r>
      </w:del>
      <w:r>
        <w:rPr>
          <w:lang w:val="nb-NO"/>
        </w:rPr>
        <w:t xml:space="preserve"> a</w:t>
      </w:r>
      <w:r w:rsidR="007B4B99" w:rsidRPr="00D17A40">
        <w:rPr>
          <w:lang w:val="nb-NO"/>
        </w:rPr>
        <w:t xml:space="preserve">pril 1944 </w:t>
      </w:r>
      <w:r>
        <w:rPr>
          <w:lang w:val="nb-NO"/>
        </w:rPr>
        <w:t>ga vi en erklæring om kamp mot antisemittisme, og bekjent</w:t>
      </w:r>
      <w:ins w:id="359" w:author="boa" w:date="2016-02-23T10:27:00Z">
        <w:r w:rsidR="00C37DF7">
          <w:rPr>
            <w:lang w:val="nb-NO"/>
          </w:rPr>
          <w:t>e</w:t>
        </w:r>
      </w:ins>
      <w:r>
        <w:rPr>
          <w:lang w:val="nb-NO"/>
        </w:rPr>
        <w:t xml:space="preserve"> oss som tilhengere av en gjenoppbygging av Israel</w:t>
      </w:r>
      <w:r w:rsidR="007B4B99" w:rsidRPr="00D17A40">
        <w:rPr>
          <w:lang w:val="nb-NO"/>
        </w:rPr>
        <w:t xml:space="preserve">. </w:t>
      </w:r>
      <w:r w:rsidR="00FD73CC">
        <w:rPr>
          <w:lang w:val="nb-NO"/>
        </w:rPr>
        <w:t>På den tid var ut</w:t>
      </w:r>
      <w:r>
        <w:rPr>
          <w:lang w:val="nb-NO"/>
        </w:rPr>
        <w:t>ryddelseska</w:t>
      </w:r>
      <w:r w:rsidR="00995061">
        <w:rPr>
          <w:lang w:val="nb-NO"/>
        </w:rPr>
        <w:t>m</w:t>
      </w:r>
      <w:r>
        <w:rPr>
          <w:lang w:val="nb-NO"/>
        </w:rPr>
        <w:t>panjen kommet</w:t>
      </w:r>
      <w:r w:rsidR="00FD73CC">
        <w:rPr>
          <w:lang w:val="nb-NO"/>
        </w:rPr>
        <w:t xml:space="preserve"> langt. I vår uttalelse sto</w:t>
      </w:r>
      <w:r w:rsidR="00E605C7">
        <w:rPr>
          <w:lang w:val="nb-NO"/>
        </w:rPr>
        <w:t xml:space="preserve"> det</w:t>
      </w:r>
      <w:r w:rsidR="007B4B99" w:rsidRPr="00D17A40">
        <w:rPr>
          <w:lang w:val="nb-NO"/>
        </w:rPr>
        <w:t>:</w:t>
      </w:r>
    </w:p>
    <w:p w:rsidR="004E3FDC" w:rsidRDefault="00526C30" w:rsidP="004E3FDC">
      <w:pPr>
        <w:rPr>
          <w:lang w:val="nb-NO"/>
        </w:rPr>
      </w:pPr>
      <w:r>
        <w:rPr>
          <w:lang w:val="nb-NO"/>
        </w:rPr>
        <w:t xml:space="preserve"> </w:t>
      </w:r>
      <w:r w:rsidR="00CE3A35" w:rsidRPr="004E3FDC">
        <w:rPr>
          <w:i/>
          <w:lang w:val="nb-NO"/>
        </w:rPr>
        <w:t>«</w:t>
      </w:r>
      <w:r w:rsidR="0036098D" w:rsidRPr="004E3FDC">
        <w:rPr>
          <w:i/>
          <w:lang w:val="nb-NO"/>
        </w:rPr>
        <w:t>Arbeiderbevegelsen må, sammen med alle oppriktige demokrater</w:t>
      </w:r>
      <w:ins w:id="360" w:author="boa" w:date="2016-02-23T10:28:00Z">
        <w:r w:rsidR="001A2A01" w:rsidRPr="004E3FDC">
          <w:rPr>
            <w:i/>
            <w:lang w:val="nb-NO"/>
          </w:rPr>
          <w:t>,</w:t>
        </w:r>
      </w:ins>
      <w:r w:rsidR="0036098D" w:rsidRPr="004E3FDC">
        <w:rPr>
          <w:i/>
          <w:lang w:val="nb-NO"/>
        </w:rPr>
        <w:t xml:space="preserve"> sørge for at ingen mulighet til å redde jødiske menneskeliv blir forsømt</w:t>
      </w:r>
      <w:r w:rsidR="00CE3A35" w:rsidRPr="004E3FDC">
        <w:rPr>
          <w:i/>
          <w:lang w:val="nb-NO"/>
        </w:rPr>
        <w:t>»</w:t>
      </w:r>
      <w:r w:rsidR="0036098D" w:rsidRPr="004E3FDC">
        <w:rPr>
          <w:i/>
          <w:lang w:val="nb-NO"/>
        </w:rPr>
        <w:t>.</w:t>
      </w:r>
      <w:r w:rsidR="0036098D" w:rsidRPr="008C27A4">
        <w:rPr>
          <w:lang w:val="nb-NO"/>
        </w:rPr>
        <w:t xml:space="preserve"> </w:t>
      </w:r>
    </w:p>
    <w:p w:rsidR="007B4B99" w:rsidRPr="00F2545C" w:rsidRDefault="008C27A4" w:rsidP="004E3FDC">
      <w:pPr>
        <w:rPr>
          <w:lang w:val="nb-NO"/>
        </w:rPr>
      </w:pPr>
      <w:r w:rsidRPr="008C27A4">
        <w:rPr>
          <w:lang w:val="nb-NO"/>
        </w:rPr>
        <w:t>I a</w:t>
      </w:r>
      <w:r w:rsidR="007B4B99" w:rsidRPr="008C27A4">
        <w:rPr>
          <w:lang w:val="nb-NO"/>
        </w:rPr>
        <w:t xml:space="preserve">ugust 1944 </w:t>
      </w:r>
      <w:r w:rsidRPr="008C27A4">
        <w:rPr>
          <w:lang w:val="nb-NO"/>
        </w:rPr>
        <w:t>æret vi de falne i Warszawa-oppstanden, og s</w:t>
      </w:r>
      <w:r w:rsidR="007B4B99" w:rsidRPr="008C27A4">
        <w:rPr>
          <w:lang w:val="nb-NO"/>
        </w:rPr>
        <w:t>e</w:t>
      </w:r>
      <w:r>
        <w:rPr>
          <w:lang w:val="nb-NO"/>
        </w:rPr>
        <w:t>ndte en hilsen til de kjempende, som</w:t>
      </w:r>
      <w:r w:rsidR="004B24F1">
        <w:rPr>
          <w:lang w:val="nb-NO"/>
        </w:rPr>
        <w:t xml:space="preserve"> ble skammelig </w:t>
      </w:r>
      <w:r w:rsidR="004617B6">
        <w:rPr>
          <w:lang w:val="nb-NO"/>
        </w:rPr>
        <w:t>latt i stikken av den sovjetiske politikken.</w:t>
      </w:r>
    </w:p>
    <w:p w:rsidR="007B4B99" w:rsidRPr="00F2545C" w:rsidDel="001200BD" w:rsidRDefault="007B4B99">
      <w:pPr>
        <w:rPr>
          <w:del w:id="361" w:author="boa" w:date="2016-02-23T10:16:00Z"/>
          <w:lang w:val="nb-NO"/>
        </w:rPr>
        <w:pPrChange w:id="362" w:author="boa" w:date="2016-02-23T10:13:00Z">
          <w:pPr>
            <w:pStyle w:val="Rentekst"/>
          </w:pPr>
        </w:pPrChange>
      </w:pPr>
    </w:p>
    <w:p w:rsidR="007B4B99" w:rsidRPr="00D17A40" w:rsidRDefault="00752B84">
      <w:pPr>
        <w:rPr>
          <w:lang w:val="nb-NO"/>
        </w:rPr>
        <w:pPrChange w:id="363" w:author="boa" w:date="2016-02-23T10:13:00Z">
          <w:pPr>
            <w:pStyle w:val="Rentekst"/>
          </w:pPr>
        </w:pPrChange>
      </w:pPr>
      <w:r>
        <w:rPr>
          <w:lang w:val="nb-NO"/>
        </w:rPr>
        <w:t xml:space="preserve">Selv om en stor del av det tyske folket gikk inn for Hitler, bærer ikke bare tyskerne alene ansvaret for hans maktovertagelse. </w:t>
      </w:r>
      <w:r w:rsidR="00E148BA">
        <w:rPr>
          <w:lang w:val="nb-NO"/>
        </w:rPr>
        <w:t>E</w:t>
      </w:r>
      <w:r w:rsidR="007B4B99" w:rsidRPr="00D17A40">
        <w:rPr>
          <w:lang w:val="nb-NO"/>
        </w:rPr>
        <w:t xml:space="preserve">n </w:t>
      </w:r>
      <w:r w:rsidR="00E148BA">
        <w:rPr>
          <w:lang w:val="nb-NO"/>
        </w:rPr>
        <w:t xml:space="preserve">betydelig del av det tyske folk førte </w:t>
      </w:r>
      <w:r w:rsidR="000550A6">
        <w:rPr>
          <w:lang w:val="nb-NO"/>
        </w:rPr>
        <w:t>fortsatt</w:t>
      </w:r>
      <w:r w:rsidR="00E148BA">
        <w:rPr>
          <w:lang w:val="nb-NO"/>
        </w:rPr>
        <w:t xml:space="preserve"> kamp mot nazi-regimet </w:t>
      </w:r>
      <w:r w:rsidR="00F265F8">
        <w:rPr>
          <w:lang w:val="nb-NO"/>
        </w:rPr>
        <w:t>under svært vanskelige forh</w:t>
      </w:r>
      <w:r w:rsidR="00E148BA">
        <w:rPr>
          <w:lang w:val="nb-NO"/>
        </w:rPr>
        <w:t>old</w:t>
      </w:r>
      <w:r w:rsidR="00F265F8">
        <w:rPr>
          <w:lang w:val="nb-NO"/>
        </w:rPr>
        <w:t xml:space="preserve">, og disse våre venner ville i morgen være forbundsfeller i oppbyggingen av en ny og fri verden. </w:t>
      </w:r>
      <w:r w:rsidR="007B4B99" w:rsidRPr="00D17A40">
        <w:rPr>
          <w:lang w:val="nb-NO"/>
        </w:rPr>
        <w:t>Willy Brandt betonte</w:t>
      </w:r>
      <w:r w:rsidR="00A56BA1">
        <w:rPr>
          <w:lang w:val="nb-NO"/>
        </w:rPr>
        <w:t xml:space="preserve"> at han trodde på </w:t>
      </w:r>
      <w:r w:rsidR="00995061">
        <w:rPr>
          <w:lang w:val="nb-NO"/>
        </w:rPr>
        <w:t>«</w:t>
      </w:r>
      <w:r w:rsidR="00A56BA1">
        <w:rPr>
          <w:lang w:val="nb-NO"/>
        </w:rPr>
        <w:t>Det andre Tyskland</w:t>
      </w:r>
      <w:r w:rsidR="00995061">
        <w:rPr>
          <w:lang w:val="nb-NO"/>
        </w:rPr>
        <w:t>»</w:t>
      </w:r>
      <w:r w:rsidR="00A56BA1">
        <w:rPr>
          <w:lang w:val="nb-NO"/>
        </w:rPr>
        <w:t xml:space="preserve">, og arbeidet for et fritt Norge og et demokratisk Tyskland, Samtidig skrev han: </w:t>
      </w:r>
      <w:r w:rsidR="00995061" w:rsidRPr="004E3FDC">
        <w:rPr>
          <w:i/>
          <w:lang w:val="nb-NO"/>
        </w:rPr>
        <w:t>«</w:t>
      </w:r>
      <w:r w:rsidR="00A56BA1" w:rsidRPr="004E3FDC">
        <w:rPr>
          <w:i/>
          <w:lang w:val="nb-NO"/>
        </w:rPr>
        <w:t>Vi bekjemper na</w:t>
      </w:r>
      <w:del w:id="364" w:author="boa" w:date="2016-02-23T10:28:00Z">
        <w:r w:rsidR="00A56BA1" w:rsidRPr="004E3FDC" w:rsidDel="00DA6F40">
          <w:rPr>
            <w:i/>
            <w:lang w:val="nb-NO"/>
          </w:rPr>
          <w:delText>r</w:delText>
        </w:r>
      </w:del>
      <w:ins w:id="365" w:author="boa" w:date="2016-02-23T10:28:00Z">
        <w:r w:rsidR="00DA6F40" w:rsidRPr="004E3FDC">
          <w:rPr>
            <w:i/>
            <w:lang w:val="nb-NO"/>
          </w:rPr>
          <w:t>t</w:t>
        </w:r>
      </w:ins>
      <w:r w:rsidR="00A56BA1" w:rsidRPr="004E3FDC">
        <w:rPr>
          <w:i/>
          <w:lang w:val="nb-NO"/>
        </w:rPr>
        <w:t>urligvis ikke vansittartismen fordi den vil straffe forbrytere</w:t>
      </w:r>
      <w:r w:rsidR="007B4B99" w:rsidRPr="004E3FDC">
        <w:rPr>
          <w:i/>
          <w:lang w:val="nb-NO"/>
        </w:rPr>
        <w:t xml:space="preserve">, </w:t>
      </w:r>
      <w:r w:rsidR="00A56BA1" w:rsidRPr="004E3FDC">
        <w:rPr>
          <w:i/>
          <w:lang w:val="nb-NO"/>
        </w:rPr>
        <w:t>vi bekjemper den fordi den er rasepolitikk med motsatt fortegn</w:t>
      </w:r>
      <w:r w:rsidR="00C85FA6" w:rsidRPr="004E3FDC">
        <w:rPr>
          <w:i/>
          <w:lang w:val="nb-NO"/>
        </w:rPr>
        <w:t>!</w:t>
      </w:r>
      <w:r w:rsidR="00995061" w:rsidRPr="004E3FDC">
        <w:rPr>
          <w:i/>
          <w:lang w:val="nb-NO"/>
        </w:rPr>
        <w:t>»</w:t>
      </w:r>
    </w:p>
    <w:p w:rsidR="007B4B99" w:rsidRPr="00D17A40" w:rsidDel="001200BD" w:rsidRDefault="007B4B99">
      <w:pPr>
        <w:rPr>
          <w:del w:id="366" w:author="boa" w:date="2016-02-23T10:16:00Z"/>
          <w:lang w:val="nb-NO"/>
        </w:rPr>
        <w:pPrChange w:id="367" w:author="boa" w:date="2016-02-23T10:13:00Z">
          <w:pPr>
            <w:pStyle w:val="Rentekst"/>
          </w:pPr>
        </w:pPrChange>
      </w:pPr>
    </w:p>
    <w:p w:rsidR="007B4B99" w:rsidRPr="00D17A40" w:rsidRDefault="00882E04">
      <w:pPr>
        <w:rPr>
          <w:lang w:val="nb-NO"/>
        </w:rPr>
        <w:pPrChange w:id="368" w:author="boa" w:date="2016-02-23T10:13:00Z">
          <w:pPr>
            <w:pStyle w:val="Rentekst"/>
          </w:pPr>
        </w:pPrChange>
      </w:pPr>
      <w:r>
        <w:rPr>
          <w:lang w:val="nb-NO"/>
        </w:rPr>
        <w:t>Som i England rammet splittelsens harde lodd også den sterke sudet-tyske sosialdemokratiske gruppe i Sverige.</w:t>
      </w:r>
      <w:r w:rsidR="003D6F4E">
        <w:rPr>
          <w:lang w:val="nb-NO"/>
        </w:rPr>
        <w:t xml:space="preserve"> </w:t>
      </w:r>
      <w:proofErr w:type="spellStart"/>
      <w:r w:rsidR="003D6F4E" w:rsidRPr="00A150AB">
        <w:rPr>
          <w:lang w:val="nb-NO"/>
        </w:rPr>
        <w:t>Beneš</w:t>
      </w:r>
      <w:proofErr w:type="spellEnd"/>
      <w:r w:rsidR="007B4B99" w:rsidRPr="00D17A40">
        <w:rPr>
          <w:lang w:val="nb-NO"/>
        </w:rPr>
        <w:t xml:space="preserve"> </w:t>
      </w:r>
      <w:r w:rsidR="003D6F4E">
        <w:rPr>
          <w:lang w:val="nb-NO"/>
        </w:rPr>
        <w:t>nøyde seg ikke med å propagere for sine deportasjonsplaner blant de</w:t>
      </w:r>
      <w:r w:rsidR="00995061">
        <w:rPr>
          <w:lang w:val="nb-NO"/>
        </w:rPr>
        <w:t xml:space="preserve"> allierte. Under påskudd om at «</w:t>
      </w:r>
      <w:r w:rsidR="003D6F4E">
        <w:rPr>
          <w:lang w:val="nb-NO"/>
        </w:rPr>
        <w:t>bare nazistene</w:t>
      </w:r>
      <w:r w:rsidR="00995061">
        <w:rPr>
          <w:lang w:val="nb-NO"/>
        </w:rPr>
        <w:t>»</w:t>
      </w:r>
      <w:r w:rsidR="003D6F4E">
        <w:rPr>
          <w:lang w:val="nb-NO"/>
        </w:rPr>
        <w:t xml:space="preserve"> skulle sendes </w:t>
      </w:r>
      <w:r w:rsidR="00995061">
        <w:rPr>
          <w:lang w:val="nb-NO"/>
        </w:rPr>
        <w:t>«</w:t>
      </w:r>
      <w:r w:rsidR="003D6F4E">
        <w:rPr>
          <w:lang w:val="nb-NO"/>
        </w:rPr>
        <w:t xml:space="preserve">heim </w:t>
      </w:r>
      <w:proofErr w:type="spellStart"/>
      <w:r w:rsidR="003D6F4E">
        <w:rPr>
          <w:lang w:val="nb-NO"/>
        </w:rPr>
        <w:t>ins</w:t>
      </w:r>
      <w:proofErr w:type="spellEnd"/>
      <w:r w:rsidR="003D6F4E">
        <w:rPr>
          <w:lang w:val="nb-NO"/>
        </w:rPr>
        <w:t xml:space="preserve"> Reich</w:t>
      </w:r>
      <w:r w:rsidR="00995061">
        <w:rPr>
          <w:lang w:val="nb-NO"/>
        </w:rPr>
        <w:t>»</w:t>
      </w:r>
      <w:r w:rsidR="003D6F4E">
        <w:rPr>
          <w:lang w:val="nb-NO"/>
        </w:rPr>
        <w:t>, forsøkte han å vinne tilslutning blant tyskere for fordrivelsen.</w:t>
      </w:r>
      <w:r w:rsidR="0097100B">
        <w:rPr>
          <w:lang w:val="nb-NO"/>
        </w:rPr>
        <w:t xml:space="preserve"> Dessverre fikk han med seg en liten del av de sudet-tyske emigranter. I Sverige samlet en tidligere tillitsvalgt blant sosialdemokratene og den tidligere sekretæren for metallarbeiderforbundet</w:t>
      </w:r>
      <w:r w:rsidR="006A50D6">
        <w:rPr>
          <w:lang w:val="nb-NO"/>
        </w:rPr>
        <w:t xml:space="preserve"> noen karaktersvake folk rundt seg. Disse tyskerne dannet, med støtte fra den u-offisielle tsjekkoslovakiske representasjonen i Stockholm</w:t>
      </w:r>
      <w:r w:rsidR="0097100B">
        <w:rPr>
          <w:lang w:val="nb-NO"/>
        </w:rPr>
        <w:t xml:space="preserve"> </w:t>
      </w:r>
      <w:r w:rsidR="006A50D6">
        <w:rPr>
          <w:lang w:val="nb-NO"/>
        </w:rPr>
        <w:t xml:space="preserve">et </w:t>
      </w:r>
      <w:r w:rsidR="00995061">
        <w:rPr>
          <w:lang w:val="nb-NO"/>
        </w:rPr>
        <w:t>«</w:t>
      </w:r>
      <w:r w:rsidR="006A50D6">
        <w:rPr>
          <w:lang w:val="nb-NO"/>
        </w:rPr>
        <w:t>Arbeidsfellesskap for tsjekkoslovakiske sosialister</w:t>
      </w:r>
      <w:r w:rsidR="00995061">
        <w:rPr>
          <w:lang w:val="nb-NO"/>
        </w:rPr>
        <w:t>»</w:t>
      </w:r>
      <w:r w:rsidR="006A50D6">
        <w:rPr>
          <w:lang w:val="nb-NO"/>
        </w:rPr>
        <w:t xml:space="preserve"> (ACS)</w:t>
      </w:r>
      <w:r w:rsidR="006D2B48">
        <w:rPr>
          <w:lang w:val="nb-NO"/>
        </w:rPr>
        <w:t xml:space="preserve">. Man fristet med </w:t>
      </w:r>
      <w:r w:rsidR="006A50D6">
        <w:rPr>
          <w:lang w:val="nb-NO"/>
        </w:rPr>
        <w:t>h</w:t>
      </w:r>
      <w:r w:rsidR="006D2B48">
        <w:rPr>
          <w:lang w:val="nb-NO"/>
        </w:rPr>
        <w:t>j</w:t>
      </w:r>
      <w:r w:rsidR="006A50D6">
        <w:rPr>
          <w:lang w:val="nb-NO"/>
        </w:rPr>
        <w:t>emreisepass, og truet dem som ikke ville slutte seg til ACS</w:t>
      </w:r>
      <w:r w:rsidR="006D2B48">
        <w:rPr>
          <w:lang w:val="nb-NO"/>
        </w:rPr>
        <w:t xml:space="preserve"> med at de ville bli nektet tilbake</w:t>
      </w:r>
      <w:r w:rsidR="006A50D6">
        <w:rPr>
          <w:lang w:val="nb-NO"/>
        </w:rPr>
        <w:t>reise.</w:t>
      </w:r>
      <w:r w:rsidR="00472773">
        <w:rPr>
          <w:lang w:val="nb-NO"/>
        </w:rPr>
        <w:t xml:space="preserve"> I dag kan det høres merkelig ut – men den gang forårsaket slikt forbitrede stridigheter.</w:t>
      </w:r>
      <w:r w:rsidR="00402B41">
        <w:rPr>
          <w:lang w:val="nb-NO"/>
        </w:rPr>
        <w:t xml:space="preserve"> </w:t>
      </w:r>
      <w:r w:rsidR="00472773">
        <w:rPr>
          <w:lang w:val="nb-NO"/>
        </w:rPr>
        <w:t xml:space="preserve">De sudet-tyske sosialdemokratenes </w:t>
      </w:r>
      <w:r w:rsidR="006D2B48">
        <w:rPr>
          <w:lang w:val="nb-NO"/>
        </w:rPr>
        <w:t xml:space="preserve">ledelse mente </w:t>
      </w:r>
      <w:r w:rsidR="00472773">
        <w:rPr>
          <w:lang w:val="nb-NO"/>
        </w:rPr>
        <w:t xml:space="preserve">at man absolutt ikke </w:t>
      </w:r>
      <w:r w:rsidR="00402B41">
        <w:rPr>
          <w:lang w:val="nb-NO"/>
        </w:rPr>
        <w:t xml:space="preserve">kunne akseptere </w:t>
      </w:r>
      <w:r w:rsidR="006D2B48">
        <w:rPr>
          <w:lang w:val="nb-NO"/>
        </w:rPr>
        <w:t>deportasjon</w:t>
      </w:r>
      <w:r w:rsidR="00472773">
        <w:rPr>
          <w:lang w:val="nb-NO"/>
        </w:rPr>
        <w:t xml:space="preserve">, </w:t>
      </w:r>
      <w:r w:rsidR="006D2B48">
        <w:rPr>
          <w:lang w:val="nb-NO"/>
        </w:rPr>
        <w:t xml:space="preserve">og </w:t>
      </w:r>
      <w:r w:rsidR="00472773">
        <w:rPr>
          <w:lang w:val="nb-NO"/>
        </w:rPr>
        <w:t xml:space="preserve">var støttet av et stort </w:t>
      </w:r>
      <w:r w:rsidR="00D349B6">
        <w:rPr>
          <w:lang w:val="nb-NO"/>
        </w:rPr>
        <w:t>flertall</w:t>
      </w:r>
      <w:r w:rsidR="00D349B6" w:rsidRPr="00BA0E39">
        <w:rPr>
          <w:lang w:val="nb-NO"/>
        </w:rPr>
        <w:t>.</w:t>
      </w:r>
      <w:r w:rsidR="00D349B6">
        <w:rPr>
          <w:lang w:val="nb-NO"/>
        </w:rPr>
        <w:t xml:space="preserve"> Da</w:t>
      </w:r>
      <w:r w:rsidR="00472773">
        <w:rPr>
          <w:lang w:val="nb-NO"/>
        </w:rPr>
        <w:t xml:space="preserve"> </w:t>
      </w:r>
      <w:r w:rsidR="007B4B99" w:rsidRPr="006F0BD3">
        <w:rPr>
          <w:lang w:val="nb-NO"/>
        </w:rPr>
        <w:t xml:space="preserve">ACS </w:t>
      </w:r>
      <w:r w:rsidR="00472773">
        <w:rPr>
          <w:lang w:val="nb-NO"/>
        </w:rPr>
        <w:t>søkte om opptak i vår internasjonale gruppe, ble de avvist etter anbefaling fra Brandt, Sterner og</w:t>
      </w:r>
      <w:r w:rsidR="00402B41">
        <w:rPr>
          <w:lang w:val="nb-NO"/>
        </w:rPr>
        <w:t xml:space="preserve"> </w:t>
      </w:r>
      <w:r w:rsidR="007B4B99" w:rsidRPr="00D17A40">
        <w:rPr>
          <w:lang w:val="nb-NO"/>
        </w:rPr>
        <w:t>Karniol</w:t>
      </w:r>
      <w:r w:rsidR="00472773">
        <w:rPr>
          <w:lang w:val="nb-NO"/>
        </w:rPr>
        <w:t>.</w:t>
      </w:r>
      <w:r w:rsidR="007B4B99" w:rsidRPr="00D17A40">
        <w:rPr>
          <w:lang w:val="nb-NO"/>
        </w:rPr>
        <w:t xml:space="preserve"> </w:t>
      </w:r>
    </w:p>
    <w:p w:rsidR="006D2B48" w:rsidDel="008C033A" w:rsidRDefault="006D2B48">
      <w:pPr>
        <w:rPr>
          <w:del w:id="369" w:author="boa" w:date="2016-02-23T10:17:00Z"/>
          <w:lang w:val="nb-NO"/>
        </w:rPr>
        <w:pPrChange w:id="370" w:author="boa" w:date="2016-02-23T10:13:00Z">
          <w:pPr>
            <w:pStyle w:val="Rentekst"/>
          </w:pPr>
        </w:pPrChange>
      </w:pPr>
    </w:p>
    <w:p w:rsidR="007B4B99" w:rsidRPr="00D17A40" w:rsidRDefault="00C3452B">
      <w:pPr>
        <w:rPr>
          <w:lang w:val="nb-NO"/>
        </w:rPr>
        <w:pPrChange w:id="371" w:author="boa" w:date="2016-02-23T10:13:00Z">
          <w:pPr>
            <w:pStyle w:val="Rentekst"/>
          </w:pPr>
        </w:pPrChange>
      </w:pPr>
      <w:r w:rsidRPr="00C3452B">
        <w:rPr>
          <w:lang w:val="nb-NO"/>
        </w:rPr>
        <w:t>En oppmuntrende nyhet på denne tiden var meldinger fra England om at de forskjellige fraksjonene av de tyske sosialdemokratiske emigrantene</w:t>
      </w:r>
      <w:r>
        <w:rPr>
          <w:lang w:val="nb-NO"/>
        </w:rPr>
        <w:t xml:space="preserve"> </w:t>
      </w:r>
      <w:del w:id="372" w:author="boa" w:date="2016-02-23T10:29:00Z">
        <w:r w:rsidR="00F355B4" w:rsidDel="002179EB">
          <w:rPr>
            <w:lang w:val="nb-NO"/>
          </w:rPr>
          <w:delText xml:space="preserve"> </w:delText>
        </w:r>
      </w:del>
      <w:r w:rsidR="00F355B4">
        <w:rPr>
          <w:lang w:val="nb-NO"/>
        </w:rPr>
        <w:t>(med unntak av noen vansittartister</w:t>
      </w:r>
      <w:r>
        <w:rPr>
          <w:lang w:val="nb-NO"/>
        </w:rPr>
        <w:t>) hadde blitt enige om grunnleggende forutsetninger, og dertil sto samlet organisatorisk.</w:t>
      </w:r>
      <w:r w:rsidR="00F12BE0">
        <w:rPr>
          <w:lang w:val="nb-NO"/>
        </w:rPr>
        <w:t xml:space="preserve"> Vi mottok nyhetene med tilfredshet. I</w:t>
      </w:r>
      <w:r w:rsidR="007B4B99" w:rsidRPr="00C3452B">
        <w:rPr>
          <w:lang w:val="nb-NO"/>
        </w:rPr>
        <w:t xml:space="preserve"> S</w:t>
      </w:r>
      <w:r w:rsidR="00F12BE0">
        <w:rPr>
          <w:lang w:val="nb-NO"/>
        </w:rPr>
        <w:t>verige spurte vi aldri om hvilken retning våre tyske venner tilhørte, det vesentlige var et internasjonalt sinnelag, og tilhørighet til den demokratiske sosialismen.</w:t>
      </w:r>
      <w:r w:rsidR="007B4B99" w:rsidRPr="00D17A40">
        <w:rPr>
          <w:lang w:val="nb-NO"/>
        </w:rPr>
        <w:t xml:space="preserve"> </w:t>
      </w:r>
      <w:r w:rsidR="00F12BE0" w:rsidRPr="00F12BE0">
        <w:rPr>
          <w:lang w:val="nb-NO"/>
        </w:rPr>
        <w:t>Utv</w:t>
      </w:r>
      <w:r w:rsidR="00362B10">
        <w:rPr>
          <w:lang w:val="nb-NO"/>
        </w:rPr>
        <w:t>iklingen I England styrket oss i</w:t>
      </w:r>
      <w:r w:rsidR="00F12BE0" w:rsidRPr="00F12BE0">
        <w:rPr>
          <w:lang w:val="nb-NO"/>
        </w:rPr>
        <w:t xml:space="preserve"> vår</w:t>
      </w:r>
      <w:r w:rsidR="00362B10">
        <w:rPr>
          <w:lang w:val="nb-NO"/>
        </w:rPr>
        <w:t xml:space="preserve"> overbevisning</w:t>
      </w:r>
      <w:r w:rsidR="007B4B99" w:rsidRPr="00F12BE0">
        <w:rPr>
          <w:lang w:val="nb-NO"/>
        </w:rPr>
        <w:t xml:space="preserve">. </w:t>
      </w:r>
      <w:r w:rsidR="00AE084F" w:rsidRPr="00AE084F">
        <w:rPr>
          <w:lang w:val="nb-NO"/>
        </w:rPr>
        <w:t xml:space="preserve">Vi så i det en viktig </w:t>
      </w:r>
      <w:r w:rsidR="00AE084F" w:rsidRPr="00AE084F">
        <w:rPr>
          <w:lang w:val="nb-NO"/>
        </w:rPr>
        <w:t>forutsetning for at de sosialdemokr</w:t>
      </w:r>
      <w:r w:rsidR="00F12BE0">
        <w:rPr>
          <w:lang w:val="nb-NO"/>
        </w:rPr>
        <w:t>atiske emigrantene kunne delta i</w:t>
      </w:r>
      <w:r w:rsidR="00AE084F" w:rsidRPr="00AE084F">
        <w:rPr>
          <w:lang w:val="nb-NO"/>
        </w:rPr>
        <w:t xml:space="preserve"> gjenoppbyggingen av SPD etter krigen.</w:t>
      </w:r>
    </w:p>
    <w:p w:rsidR="007B4B99" w:rsidRPr="00D17A40" w:rsidDel="008C033A" w:rsidRDefault="007B4B99">
      <w:pPr>
        <w:rPr>
          <w:del w:id="373" w:author="boa" w:date="2016-02-23T10:17:00Z"/>
          <w:lang w:val="nb-NO"/>
        </w:rPr>
        <w:pPrChange w:id="374" w:author="boa" w:date="2016-02-23T10:13:00Z">
          <w:pPr>
            <w:pStyle w:val="Rentekst"/>
          </w:pPr>
        </w:pPrChange>
      </w:pPr>
    </w:p>
    <w:p w:rsidR="007B4B99" w:rsidRPr="00D17A40" w:rsidRDefault="00362B10">
      <w:pPr>
        <w:rPr>
          <w:lang w:val="nb-NO"/>
        </w:rPr>
        <w:pPrChange w:id="375" w:author="boa" w:date="2016-02-23T10:13:00Z">
          <w:pPr>
            <w:pStyle w:val="Rentekst"/>
          </w:pPr>
        </w:pPrChange>
      </w:pPr>
      <w:r>
        <w:rPr>
          <w:lang w:val="nb-NO"/>
        </w:rPr>
        <w:t>Hvor sterk</w:t>
      </w:r>
      <w:del w:id="376" w:author="boa" w:date="2016-02-23T10:17:00Z">
        <w:r w:rsidDel="008C033A">
          <w:rPr>
            <w:lang w:val="nb-NO"/>
          </w:rPr>
          <w:delText xml:space="preserve"> </w:delText>
        </w:r>
      </w:del>
      <w:r>
        <w:rPr>
          <w:lang w:val="nb-NO"/>
        </w:rPr>
        <w:t xml:space="preserve">, på tross av alle vanskeligheter, vår stilling i Sverige var, kan illustreres med at ved </w:t>
      </w:r>
      <w:proofErr w:type="spellStart"/>
      <w:r>
        <w:rPr>
          <w:lang w:val="nb-NO"/>
        </w:rPr>
        <w:t>åttiårsjubiléet</w:t>
      </w:r>
      <w:proofErr w:type="spellEnd"/>
      <w:r>
        <w:rPr>
          <w:lang w:val="nb-NO"/>
        </w:rPr>
        <w:t xml:space="preserve"> for grunnleggelsen av den første internasjonale, den 28. september 1944, var, ved siden av den svenske hovedtaler,</w:t>
      </w:r>
      <w:r w:rsidR="00402B41">
        <w:rPr>
          <w:lang w:val="nb-NO"/>
        </w:rPr>
        <w:t xml:space="preserve"> riksdagsmannen Rickard Lindströ</w:t>
      </w:r>
      <w:r>
        <w:rPr>
          <w:lang w:val="nb-NO"/>
        </w:rPr>
        <w:t xml:space="preserve">m, formannen for vår gruppe, Ernst Paul, invitert </w:t>
      </w:r>
      <w:r w:rsidR="00A57362">
        <w:rPr>
          <w:lang w:val="nb-NO"/>
        </w:rPr>
        <w:t>for å tale på vegne av de utenlandske sosialister.</w:t>
      </w:r>
      <w:r w:rsidR="00A57362" w:rsidRPr="00D17A40">
        <w:rPr>
          <w:lang w:val="nb-NO"/>
        </w:rPr>
        <w:t xml:space="preserve"> </w:t>
      </w:r>
      <w:r w:rsidR="00F355B4">
        <w:rPr>
          <w:lang w:val="nb-NO"/>
        </w:rPr>
        <w:t xml:space="preserve">Det var også gledelig at medlemmene av </w:t>
      </w:r>
      <w:ins w:id="377" w:author="boa" w:date="2016-02-23T10:29:00Z">
        <w:r w:rsidR="0005740F">
          <w:rPr>
            <w:lang w:val="nb-NO"/>
          </w:rPr>
          <w:t>«</w:t>
        </w:r>
      </w:ins>
      <w:del w:id="378" w:author="boa" w:date="2016-02-23T10:29:00Z">
        <w:r w:rsidR="00F355B4" w:rsidDel="0005740F">
          <w:rPr>
            <w:lang w:val="nb-NO"/>
          </w:rPr>
          <w:delText>”</w:delText>
        </w:r>
      </w:del>
      <w:r w:rsidR="00F355B4">
        <w:rPr>
          <w:lang w:val="nb-NO"/>
        </w:rPr>
        <w:t>Den lille internasjonale</w:t>
      </w:r>
      <w:del w:id="379" w:author="boa" w:date="2016-02-23T10:29:00Z">
        <w:r w:rsidR="00F355B4" w:rsidDel="0005740F">
          <w:rPr>
            <w:lang w:val="nb-NO"/>
          </w:rPr>
          <w:delText>”</w:delText>
        </w:r>
      </w:del>
      <w:ins w:id="380" w:author="boa" w:date="2016-02-23T10:29:00Z">
        <w:r w:rsidR="0005740F">
          <w:rPr>
            <w:lang w:val="nb-NO"/>
          </w:rPr>
          <w:t>»</w:t>
        </w:r>
      </w:ins>
      <w:r w:rsidR="00F355B4">
        <w:rPr>
          <w:lang w:val="nb-NO"/>
        </w:rPr>
        <w:t xml:space="preserve"> ofte ble bedt om å holde foredrag hos svenske organisasjoner, og om å bidra til fagforeningsblader og det vitenskapelige organ </w:t>
      </w:r>
      <w:r w:rsidR="00D349B6">
        <w:rPr>
          <w:lang w:val="nb-NO"/>
        </w:rPr>
        <w:t>«</w:t>
      </w:r>
      <w:r w:rsidR="00F355B4">
        <w:rPr>
          <w:lang w:val="nb-NO"/>
        </w:rPr>
        <w:t>Tiden</w:t>
      </w:r>
      <w:r w:rsidR="00D349B6">
        <w:rPr>
          <w:lang w:val="nb-NO"/>
        </w:rPr>
        <w:t>»</w:t>
      </w:r>
      <w:r w:rsidR="00F355B4">
        <w:rPr>
          <w:lang w:val="nb-NO"/>
        </w:rPr>
        <w:t xml:space="preserve">. Det svenske sosialdemokratiske ungdomsforbundet arrangerte egne kurs for unge sosialister blant emigrantene i sitt </w:t>
      </w:r>
      <w:proofErr w:type="spellStart"/>
      <w:r w:rsidR="00F355B4">
        <w:rPr>
          <w:lang w:val="nb-NO"/>
        </w:rPr>
        <w:t>studiehem</w:t>
      </w:r>
      <w:proofErr w:type="spellEnd"/>
      <w:r w:rsidR="00F355B4">
        <w:rPr>
          <w:lang w:val="nb-NO"/>
        </w:rPr>
        <w:t xml:space="preserve"> Bommersvik. Også fagbevegelsen inviterte unge utenlandske kolleger til å delta i sine kurs.</w:t>
      </w:r>
      <w:r w:rsidR="00B079E1">
        <w:rPr>
          <w:lang w:val="nb-NO"/>
        </w:rPr>
        <w:t xml:space="preserve"> </w:t>
      </w:r>
      <w:r w:rsidR="00F355B4">
        <w:rPr>
          <w:lang w:val="nb-NO"/>
        </w:rPr>
        <w:t>I 1944 var det i Stockholm e</w:t>
      </w:r>
      <w:r w:rsidR="007B4B99" w:rsidRPr="00B079E1">
        <w:rPr>
          <w:lang w:val="nb-NO"/>
        </w:rPr>
        <w:t>n</w:t>
      </w:r>
      <w:r w:rsidR="00F355B4">
        <w:rPr>
          <w:lang w:val="nb-NO"/>
        </w:rPr>
        <w:t xml:space="preserve"> fagforenings-aftenskole med svenske og internasjonale deltagere og foredragsholdere.</w:t>
      </w:r>
      <w:r w:rsidR="00F355B4" w:rsidRPr="00D17A40">
        <w:rPr>
          <w:lang w:val="nb-NO"/>
        </w:rPr>
        <w:t xml:space="preserve"> </w:t>
      </w:r>
    </w:p>
    <w:p w:rsidR="00F355B4" w:rsidDel="008C033A" w:rsidRDefault="00F355B4">
      <w:pPr>
        <w:rPr>
          <w:del w:id="381" w:author="boa" w:date="2016-02-23T10:17:00Z"/>
          <w:lang w:val="nb-NO"/>
        </w:rPr>
        <w:pPrChange w:id="382" w:author="boa" w:date="2016-02-23T10:13:00Z">
          <w:pPr>
            <w:pStyle w:val="Rentekst"/>
          </w:pPr>
        </w:pPrChange>
      </w:pPr>
    </w:p>
    <w:p w:rsidR="007B4B99" w:rsidRPr="00D17A40" w:rsidRDefault="007B4B99">
      <w:pPr>
        <w:rPr>
          <w:lang w:val="nb-NO"/>
        </w:rPr>
        <w:pPrChange w:id="383" w:author="boa" w:date="2016-02-23T10:13:00Z">
          <w:pPr>
            <w:pStyle w:val="Rentekst"/>
          </w:pPr>
        </w:pPrChange>
      </w:pPr>
      <w:r w:rsidRPr="00D17A40">
        <w:rPr>
          <w:lang w:val="nb-NO"/>
        </w:rPr>
        <w:t>Man</w:t>
      </w:r>
      <w:r w:rsidR="00A57362">
        <w:rPr>
          <w:lang w:val="nb-NO"/>
        </w:rPr>
        <w:t xml:space="preserve">ge av oss ble også trukket inn i politiske aksjoner av stor betydning. På forskjellige vis, og takket være omfattende kontakter, bestrebet medlemmer av vår internasjonale krets seg på å få frigitt politiske fanger. </w:t>
      </w:r>
      <w:r w:rsidRPr="00D17A40">
        <w:rPr>
          <w:lang w:val="nb-NO"/>
        </w:rPr>
        <w:t>I</w:t>
      </w:r>
      <w:r w:rsidR="00876B8A">
        <w:rPr>
          <w:lang w:val="nb-NO"/>
        </w:rPr>
        <w:t xml:space="preserve"> enkelttilfeller –som </w:t>
      </w:r>
      <w:r w:rsidRPr="00D17A40">
        <w:rPr>
          <w:lang w:val="nb-NO"/>
        </w:rPr>
        <w:t>Leon Blum, Einar Gerhardsen</w:t>
      </w:r>
      <w:r w:rsidR="00876B8A">
        <w:rPr>
          <w:lang w:val="nb-NO"/>
        </w:rPr>
        <w:t xml:space="preserve"> og</w:t>
      </w:r>
      <w:r w:rsidRPr="00D17A40">
        <w:rPr>
          <w:lang w:val="nb-NO"/>
        </w:rPr>
        <w:t xml:space="preserve"> Koos Vorrink </w:t>
      </w:r>
      <w:r w:rsidR="00876B8A">
        <w:rPr>
          <w:lang w:val="nb-NO"/>
        </w:rPr>
        <w:t>–</w:t>
      </w:r>
      <w:r w:rsidRPr="00D17A40">
        <w:rPr>
          <w:lang w:val="nb-NO"/>
        </w:rPr>
        <w:t xml:space="preserve"> </w:t>
      </w:r>
      <w:r w:rsidR="00876B8A">
        <w:rPr>
          <w:lang w:val="nb-NO"/>
        </w:rPr>
        <w:t>lyktes det</w:t>
      </w:r>
      <w:r w:rsidRPr="00D17A40">
        <w:rPr>
          <w:lang w:val="nb-NO"/>
        </w:rPr>
        <w:t xml:space="preserve">. Willy Brandt </w:t>
      </w:r>
      <w:r w:rsidR="00876B8A">
        <w:rPr>
          <w:lang w:val="nb-NO"/>
        </w:rPr>
        <w:t xml:space="preserve">forteller i sin </w:t>
      </w:r>
      <w:r w:rsidR="00F50FDC">
        <w:rPr>
          <w:lang w:val="nb-NO"/>
        </w:rPr>
        <w:t>allerede</w:t>
      </w:r>
      <w:r w:rsidR="00876B8A">
        <w:rPr>
          <w:lang w:val="nb-NO"/>
        </w:rPr>
        <w:t xml:space="preserve"> nevnte bok om sine anstrengelser for å forhindre en meningsløs katastrofe i siste øyeblikk i Norge.</w:t>
      </w:r>
    </w:p>
    <w:p w:rsidR="007B4B99" w:rsidRPr="00D17A40" w:rsidDel="008C033A" w:rsidRDefault="007B4B99">
      <w:pPr>
        <w:rPr>
          <w:del w:id="384" w:author="boa" w:date="2016-02-23T10:16:00Z"/>
          <w:lang w:val="nb-NO"/>
        </w:rPr>
        <w:pPrChange w:id="385" w:author="boa" w:date="2016-02-23T10:13:00Z">
          <w:pPr>
            <w:pStyle w:val="Rentekst"/>
          </w:pPr>
        </w:pPrChange>
      </w:pPr>
    </w:p>
    <w:p w:rsidR="00564CD2" w:rsidRPr="00D17A40" w:rsidRDefault="007B4B99">
      <w:pPr>
        <w:rPr>
          <w:lang w:val="nb-NO"/>
        </w:rPr>
        <w:pPrChange w:id="386" w:author="boa" w:date="2016-02-23T10:13:00Z">
          <w:pPr>
            <w:pStyle w:val="Rentekst"/>
          </w:pPr>
        </w:pPrChange>
      </w:pPr>
      <w:r w:rsidRPr="00D17A40">
        <w:rPr>
          <w:lang w:val="nb-NO"/>
        </w:rPr>
        <w:t>I</w:t>
      </w:r>
      <w:r w:rsidR="008C6AAB">
        <w:rPr>
          <w:lang w:val="nb-NO"/>
        </w:rPr>
        <w:t xml:space="preserve"> de første dagene av mars </w:t>
      </w:r>
      <w:r w:rsidRPr="00D17A40">
        <w:rPr>
          <w:lang w:val="nb-NO"/>
        </w:rPr>
        <w:t xml:space="preserve">1945 </w:t>
      </w:r>
      <w:r w:rsidR="008C6AAB">
        <w:rPr>
          <w:lang w:val="nb-NO"/>
        </w:rPr>
        <w:t xml:space="preserve">dukket en spesialambassadør fra Herr Ribbentrop opp i Stockholm, med det oppdrag å arbeide for en snarlig fredsslutning. Den svenske regjeringen avslo å høre ham. Fraksjonsformann </w:t>
      </w:r>
      <w:r w:rsidRPr="00D17A40">
        <w:rPr>
          <w:lang w:val="nb-NO"/>
        </w:rPr>
        <w:t xml:space="preserve">Allan Vougt </w:t>
      </w:r>
      <w:r w:rsidR="008C6AAB">
        <w:rPr>
          <w:lang w:val="nb-NO"/>
        </w:rPr>
        <w:t xml:space="preserve">satte meg i forbindelse med denne </w:t>
      </w:r>
      <w:r w:rsidR="008C6AAB">
        <w:rPr>
          <w:lang w:val="nb-NO"/>
        </w:rPr>
        <w:lastRenderedPageBreak/>
        <w:t xml:space="preserve">utsending fra et terror-regime i sammenbrudd. Den 6. mars snakket min svenske venn og jeg i timevis om en løsning. Jeg forlangte at Hitler-regimet øyeblikkelig måtte vekk, og at det måtte legges fram en regjeringsliste med navn som </w:t>
      </w:r>
      <w:r w:rsidRPr="00D17A40">
        <w:rPr>
          <w:lang w:val="nb-NO"/>
        </w:rPr>
        <w:t xml:space="preserve">Paul Löbe, Carl Severing </w:t>
      </w:r>
      <w:r w:rsidR="008C6AAB">
        <w:rPr>
          <w:lang w:val="nb-NO"/>
        </w:rPr>
        <w:t>og de overlevende etter</w:t>
      </w:r>
      <w:r w:rsidR="00582B2A">
        <w:rPr>
          <w:lang w:val="nb-NO"/>
        </w:rPr>
        <w:t xml:space="preserve"> 20. juli.</w:t>
      </w:r>
      <w:r w:rsidRPr="00D17A40">
        <w:rPr>
          <w:lang w:val="nb-NO"/>
        </w:rPr>
        <w:t xml:space="preserve"> </w:t>
      </w:r>
      <w:r w:rsidR="00582B2A">
        <w:rPr>
          <w:lang w:val="nb-NO"/>
        </w:rPr>
        <w:t xml:space="preserve">Vi erklærte oss beredt til, på disse betingelser, </w:t>
      </w:r>
      <w:r w:rsidR="004B24F1">
        <w:rPr>
          <w:lang w:val="nb-NO"/>
        </w:rPr>
        <w:t xml:space="preserve">å sette alle krefter inn for en </w:t>
      </w:r>
      <w:r w:rsidR="00582B2A">
        <w:rPr>
          <w:lang w:val="nb-NO"/>
        </w:rPr>
        <w:t xml:space="preserve">umiddelbar inngåelse av våpenhvile. Ribbentrop-representanten kunne ikke gå med på noe slikt. Han la til at når det var tid for kapitulasjon, ville man vurdere om man ikke skulle kapitulere for den sterkere fienden – Sovjet-Russland. </w:t>
      </w:r>
      <w:r w:rsidR="00564CD2">
        <w:rPr>
          <w:lang w:val="nb-NO"/>
        </w:rPr>
        <w:t xml:space="preserve">Jeg svarte: </w:t>
      </w:r>
      <w:r w:rsidR="00F50FDC">
        <w:rPr>
          <w:lang w:val="nb-NO"/>
        </w:rPr>
        <w:t>«</w:t>
      </w:r>
      <w:r w:rsidRPr="00D17A40">
        <w:rPr>
          <w:lang w:val="nb-NO"/>
        </w:rPr>
        <w:t>Da</w:t>
      </w:r>
      <w:r w:rsidR="00564CD2">
        <w:rPr>
          <w:lang w:val="nb-NO"/>
        </w:rPr>
        <w:t xml:space="preserve"> bærer De ansvaret for at undergangen vil følge sin bane</w:t>
      </w:r>
      <w:r w:rsidR="00F50FDC">
        <w:rPr>
          <w:lang w:val="nb-NO"/>
        </w:rPr>
        <w:t>»</w:t>
      </w:r>
      <w:r w:rsidR="00564CD2">
        <w:rPr>
          <w:lang w:val="nb-NO"/>
        </w:rPr>
        <w:t xml:space="preserve"> En utførlig gjengivelse av denne samtalen er gjengitt i en annen sammenheng.</w:t>
      </w:r>
    </w:p>
    <w:p w:rsidR="007B4B99" w:rsidRPr="00D17A40" w:rsidDel="008C033A" w:rsidRDefault="007B4B99">
      <w:pPr>
        <w:rPr>
          <w:del w:id="387" w:author="boa" w:date="2016-02-23T10:17:00Z"/>
          <w:lang w:val="nb-NO"/>
        </w:rPr>
        <w:pPrChange w:id="388" w:author="boa" w:date="2016-02-23T10:13:00Z">
          <w:pPr>
            <w:pStyle w:val="Rentekst"/>
          </w:pPr>
        </w:pPrChange>
      </w:pPr>
      <w:del w:id="389" w:author="boa" w:date="2016-02-23T10:17:00Z">
        <w:r w:rsidRPr="00D17A40" w:rsidDel="008C033A">
          <w:rPr>
            <w:lang w:val="nb-NO"/>
          </w:rPr>
          <w:delText>.</w:delText>
        </w:r>
      </w:del>
    </w:p>
    <w:p w:rsidR="007B4B99" w:rsidRPr="00D17A40" w:rsidDel="001200BD" w:rsidRDefault="007B4B99">
      <w:pPr>
        <w:rPr>
          <w:del w:id="390" w:author="boa" w:date="2016-02-23T10:14:00Z"/>
          <w:lang w:val="nb-NO"/>
        </w:rPr>
        <w:pPrChange w:id="391" w:author="boa" w:date="2016-02-23T10:13:00Z">
          <w:pPr>
            <w:pStyle w:val="Rentekst"/>
          </w:pPr>
        </w:pPrChange>
      </w:pPr>
      <w:r w:rsidRPr="00D17A40">
        <w:rPr>
          <w:lang w:val="nb-NO"/>
        </w:rPr>
        <w:t>E</w:t>
      </w:r>
      <w:r w:rsidR="000F40C6">
        <w:rPr>
          <w:lang w:val="nb-NO"/>
        </w:rPr>
        <w:t>t siste høydepunkt i vårt internasjonale arbeid i Stockholm var 1. mai-feiringen i 1945.</w:t>
      </w:r>
      <w:r w:rsidR="00106217">
        <w:rPr>
          <w:lang w:val="nb-NO"/>
        </w:rPr>
        <w:t xml:space="preserve"> </w:t>
      </w:r>
      <w:r w:rsidR="005E4B30">
        <w:rPr>
          <w:lang w:val="nb-NO"/>
        </w:rPr>
        <w:t xml:space="preserve">Etter den massive kunngjøring fra de svenske sosialdemokrater og fagforeninger, hvor de sosialdemokratiske emigrantene </w:t>
      </w:r>
      <w:r w:rsidR="00A57362">
        <w:rPr>
          <w:lang w:val="nb-NO"/>
        </w:rPr>
        <w:t xml:space="preserve">for første gang </w:t>
      </w:r>
      <w:r w:rsidR="005E4B30">
        <w:rPr>
          <w:lang w:val="nb-NO"/>
        </w:rPr>
        <w:t>kunne delta</w:t>
      </w:r>
      <w:r w:rsidR="00A57362">
        <w:rPr>
          <w:lang w:val="nb-NO"/>
        </w:rPr>
        <w:t xml:space="preserve"> offisielt i samlet tropp, samlet flere av oss samme kveld atter i</w:t>
      </w:r>
      <w:r w:rsidR="002D7CC8">
        <w:rPr>
          <w:lang w:val="nb-NO"/>
        </w:rPr>
        <w:t xml:space="preserve"> </w:t>
      </w:r>
      <w:r w:rsidR="00A57362">
        <w:rPr>
          <w:lang w:val="nb-NO"/>
        </w:rPr>
        <w:t>Medborgarhuset.</w:t>
      </w:r>
      <w:r w:rsidR="002D7CC8">
        <w:rPr>
          <w:lang w:val="nb-NO"/>
        </w:rPr>
        <w:t xml:space="preserve"> </w:t>
      </w:r>
      <w:r w:rsidR="005E4B30" w:rsidRPr="005E4B30">
        <w:rPr>
          <w:lang w:val="nb-NO"/>
        </w:rPr>
        <w:t xml:space="preserve">For oss var det den siste internasjonale 1.mai-feiring I Stockholm. </w:t>
      </w:r>
      <w:r w:rsidR="005E4B30">
        <w:rPr>
          <w:lang w:val="nb-NO"/>
        </w:rPr>
        <w:t>Avskjedsstemningen hang over den store salen.</w:t>
      </w:r>
      <w:r w:rsidRPr="00D17A40">
        <w:rPr>
          <w:lang w:val="nb-NO"/>
        </w:rPr>
        <w:t xml:space="preserve"> </w:t>
      </w:r>
      <w:r w:rsidR="005E4B30">
        <w:rPr>
          <w:lang w:val="nb-NO"/>
        </w:rPr>
        <w:t>Vi visste at krigen snart var over, og at Tysklands og verdens befrielse fra Hitlerregimet var nær.</w:t>
      </w:r>
      <w:r w:rsidR="00CE3A35">
        <w:rPr>
          <w:lang w:val="nb-NO"/>
        </w:rPr>
        <w:t xml:space="preserve"> </w:t>
      </w:r>
      <w:r w:rsidR="005E4B30">
        <w:rPr>
          <w:lang w:val="nb-NO"/>
        </w:rPr>
        <w:t>Men vi var også bekymret for hvordan det ville gå i et besatt Tyskland.</w:t>
      </w:r>
      <w:r w:rsidRPr="00B079E1">
        <w:rPr>
          <w:lang w:val="nb-NO"/>
        </w:rPr>
        <w:t xml:space="preserve"> </w:t>
      </w:r>
      <w:r w:rsidR="00564CD2" w:rsidRPr="00564CD2">
        <w:rPr>
          <w:lang w:val="nb-NO"/>
        </w:rPr>
        <w:t>Hvordan ville det gå med de millioner tyskere som allerede hadde måttet forlate sine hjem, og de andre som skulle fordrives?</w:t>
      </w:r>
      <w:r w:rsidRPr="00564CD2">
        <w:rPr>
          <w:lang w:val="nb-NO"/>
        </w:rPr>
        <w:t xml:space="preserve"> </w:t>
      </w:r>
      <w:r w:rsidR="00526C30">
        <w:rPr>
          <w:lang w:val="nb-NO"/>
        </w:rPr>
        <w:t>Den</w:t>
      </w:r>
      <w:r w:rsidR="000F40C6">
        <w:rPr>
          <w:lang w:val="nb-NO"/>
        </w:rPr>
        <w:t>ne</w:t>
      </w:r>
      <w:r w:rsidR="005E4B30">
        <w:rPr>
          <w:lang w:val="nb-NO"/>
        </w:rPr>
        <w:t xml:space="preserve"> siste 1</w:t>
      </w:r>
      <w:r w:rsidR="00526C30">
        <w:rPr>
          <w:lang w:val="nb-NO"/>
        </w:rPr>
        <w:t>. mai</w:t>
      </w:r>
      <w:ins w:id="392" w:author="boa" w:date="2016-02-23T10:31:00Z">
        <w:r w:rsidR="0005740F">
          <w:rPr>
            <w:lang w:val="nb-NO"/>
          </w:rPr>
          <w:t>-</w:t>
        </w:r>
      </w:ins>
      <w:r w:rsidR="00526C30">
        <w:rPr>
          <w:lang w:val="nb-NO"/>
        </w:rPr>
        <w:t xml:space="preserve">feiringen i Sverige grep oss dypt, og styrket oss i troen på en bedre fremtid. </w:t>
      </w:r>
      <w:r w:rsidRPr="00D17A40">
        <w:rPr>
          <w:lang w:val="nb-NO"/>
        </w:rPr>
        <w:t xml:space="preserve">Gunnar Myrdal, </w:t>
      </w:r>
      <w:r w:rsidR="002D2DD3">
        <w:rPr>
          <w:lang w:val="nb-NO"/>
        </w:rPr>
        <w:t>allerede den ga</w:t>
      </w:r>
      <w:r w:rsidR="000F40C6">
        <w:rPr>
          <w:lang w:val="nb-NO"/>
        </w:rPr>
        <w:t xml:space="preserve">ng konstituert handelsminister </w:t>
      </w:r>
      <w:r w:rsidR="002D2DD3">
        <w:rPr>
          <w:lang w:val="nb-NO"/>
        </w:rPr>
        <w:t>talte</w:t>
      </w:r>
      <w:r w:rsidR="000F40C6">
        <w:rPr>
          <w:lang w:val="nb-NO"/>
        </w:rPr>
        <w:t>,</w:t>
      </w:r>
      <w:r w:rsidR="002D2DD3">
        <w:rPr>
          <w:lang w:val="nb-NO"/>
        </w:rPr>
        <w:t xml:space="preserve"> dypt beveget. Han takket oss for at vi i de vanskeligste årene hadde forblitt trofaste mot våre idealer, og dermed hadde gitt de mer engstelige et godt eksempel. </w:t>
      </w:r>
      <w:r w:rsidR="00E42F8F">
        <w:rPr>
          <w:lang w:val="nb-NO"/>
        </w:rPr>
        <w:t xml:space="preserve">Det var, hevdet </w:t>
      </w:r>
      <w:r w:rsidR="00E42F8F">
        <w:rPr>
          <w:lang w:val="nb-NO"/>
        </w:rPr>
        <w:t>Myrdal</w:t>
      </w:r>
      <w:r w:rsidRPr="00D17A40">
        <w:rPr>
          <w:lang w:val="nb-NO"/>
        </w:rPr>
        <w:t xml:space="preserve">, </w:t>
      </w:r>
      <w:r w:rsidR="00E42F8F">
        <w:rPr>
          <w:lang w:val="nb-NO"/>
        </w:rPr>
        <w:t>noe storslagent ved den internasjonale tanke, troen på sosialismen og kjærligheten til friheten, de idéer som hjalp oss å overleve i årene med berøvelse, sjelekvaler og hjemlengsel.</w:t>
      </w:r>
      <w:r w:rsidRPr="00D17A40">
        <w:rPr>
          <w:lang w:val="nb-NO"/>
        </w:rPr>
        <w:t xml:space="preserve"> D</w:t>
      </w:r>
      <w:r w:rsidR="00FF598D">
        <w:rPr>
          <w:lang w:val="nb-NO"/>
        </w:rPr>
        <w:t>e vennskaps- og solidaritetsbånd vi har knyttet i Sverige vil også binde oss sammen i fremtiden.</w:t>
      </w:r>
      <w:r w:rsidR="00106217">
        <w:rPr>
          <w:lang w:val="nb-NO"/>
        </w:rPr>
        <w:t xml:space="preserve"> </w:t>
      </w:r>
      <w:r w:rsidR="006115D7">
        <w:rPr>
          <w:lang w:val="nb-NO"/>
        </w:rPr>
        <w:t>Etter</w:t>
      </w:r>
      <w:r w:rsidRPr="00D17A40">
        <w:rPr>
          <w:lang w:val="nb-NO"/>
        </w:rPr>
        <w:t xml:space="preserve"> Gunnar Myrdal </w:t>
      </w:r>
      <w:r w:rsidR="006115D7">
        <w:rPr>
          <w:lang w:val="nb-NO"/>
        </w:rPr>
        <w:t>talte den norske forfatter Sigurd Hoel. I visshet om sitt eget lands frigjøring</w:t>
      </w:r>
      <w:r w:rsidR="00FF598D">
        <w:rPr>
          <w:lang w:val="nb-NO"/>
        </w:rPr>
        <w:t xml:space="preserve"> hadde han oppmuntrende or</w:t>
      </w:r>
      <w:r w:rsidR="00BD69EB">
        <w:rPr>
          <w:lang w:val="nb-NO"/>
        </w:rPr>
        <w:t>d til de tyske venner</w:t>
      </w:r>
      <w:r w:rsidR="00106217">
        <w:rPr>
          <w:lang w:val="nb-NO"/>
        </w:rPr>
        <w:t xml:space="preserve">, som for både ham selv og representanter fra andre land hadde fremstått som representanter for et nytt </w:t>
      </w:r>
      <w:r w:rsidR="00357025">
        <w:rPr>
          <w:lang w:val="nb-NO"/>
        </w:rPr>
        <w:t>Tyskland. Deretter</w:t>
      </w:r>
      <w:r w:rsidR="006115D7">
        <w:rPr>
          <w:lang w:val="nb-NO"/>
        </w:rPr>
        <w:t xml:space="preserve"> skjedde noe som tok pusten fra oss. </w:t>
      </w:r>
      <w:r w:rsidRPr="00D17A40">
        <w:rPr>
          <w:lang w:val="nb-NO"/>
        </w:rPr>
        <w:t>Willy Brandt s</w:t>
      </w:r>
      <w:r w:rsidR="006115D7">
        <w:rPr>
          <w:lang w:val="nb-NO"/>
        </w:rPr>
        <w:t>kulle lese opp vår siste erklæring, hvor hovedpunktet var en takk til Sverige. Da han skulle gå på talerstolen fikk han en beskjed, som han straks ga videre</w:t>
      </w:r>
      <w:r w:rsidRPr="000F40C6">
        <w:rPr>
          <w:lang w:val="nb-NO"/>
        </w:rPr>
        <w:t xml:space="preserve">: Hitler </w:t>
      </w:r>
      <w:r w:rsidR="000F40C6" w:rsidRPr="000F40C6">
        <w:rPr>
          <w:lang w:val="nb-NO"/>
        </w:rPr>
        <w:t>h</w:t>
      </w:r>
      <w:r w:rsidR="000F40C6">
        <w:rPr>
          <w:lang w:val="nb-NO"/>
        </w:rPr>
        <w:t>adde flyktet fra sitt ansvar gjennom</w:t>
      </w:r>
      <w:r w:rsidR="000F40C6" w:rsidRPr="000F40C6">
        <w:rPr>
          <w:lang w:val="nb-NO"/>
        </w:rPr>
        <w:t xml:space="preserve"> å begå selvmord!</w:t>
      </w:r>
      <w:r w:rsidR="000F40C6" w:rsidRPr="00D17A40">
        <w:rPr>
          <w:lang w:val="nb-NO"/>
        </w:rPr>
        <w:t xml:space="preserve"> </w:t>
      </w:r>
    </w:p>
    <w:p w:rsidR="000F40C6" w:rsidDel="008C033A" w:rsidRDefault="000F40C6">
      <w:pPr>
        <w:rPr>
          <w:del w:id="393" w:author="boa" w:date="2016-02-23T10:17:00Z"/>
          <w:lang w:val="nb-NO"/>
        </w:rPr>
        <w:pPrChange w:id="394" w:author="boa" w:date="2016-02-23T10:13:00Z">
          <w:pPr>
            <w:pStyle w:val="Rentekst"/>
          </w:pPr>
        </w:pPrChange>
      </w:pPr>
    </w:p>
    <w:p w:rsidR="007B4B99" w:rsidRPr="00D17A40" w:rsidRDefault="006115D7">
      <w:pPr>
        <w:rPr>
          <w:lang w:val="nb-NO"/>
        </w:rPr>
        <w:pPrChange w:id="395" w:author="boa" w:date="2016-02-23T10:13:00Z">
          <w:pPr>
            <w:pStyle w:val="Rentekst"/>
          </w:pPr>
        </w:pPrChange>
      </w:pPr>
      <w:r>
        <w:rPr>
          <w:lang w:val="nb-NO"/>
        </w:rPr>
        <w:t>Dypt beveget gikk vi derfra</w:t>
      </w:r>
      <w:r w:rsidR="007B4B99" w:rsidRPr="00D17A40">
        <w:rPr>
          <w:lang w:val="nb-NO"/>
        </w:rPr>
        <w:t>.</w:t>
      </w:r>
    </w:p>
    <w:p w:rsidR="007B4B99" w:rsidRPr="00D17A40" w:rsidDel="008C033A" w:rsidRDefault="007B4B99">
      <w:pPr>
        <w:rPr>
          <w:del w:id="396" w:author="boa" w:date="2016-02-23T10:17:00Z"/>
          <w:lang w:val="nb-NO"/>
        </w:rPr>
        <w:pPrChange w:id="397" w:author="boa" w:date="2016-02-23T10:13:00Z">
          <w:pPr>
            <w:pStyle w:val="Rentekst"/>
          </w:pPr>
        </w:pPrChange>
      </w:pPr>
    </w:p>
    <w:p w:rsidR="007B4B99" w:rsidRPr="00D17A40" w:rsidRDefault="007B4B99">
      <w:pPr>
        <w:pStyle w:val="Overskrift2"/>
        <w:rPr>
          <w:lang w:val="nb-NO"/>
        </w:rPr>
        <w:pPrChange w:id="398" w:author="boa" w:date="2016-02-23T10:14:00Z">
          <w:pPr>
            <w:pStyle w:val="Rentekst"/>
          </w:pPr>
        </w:pPrChange>
      </w:pPr>
      <w:r w:rsidRPr="00D17A40">
        <w:rPr>
          <w:lang w:val="nb-NO"/>
        </w:rPr>
        <w:t>Ha</w:t>
      </w:r>
      <w:r w:rsidR="003C2373">
        <w:rPr>
          <w:lang w:val="nb-NO"/>
        </w:rPr>
        <w:t>dde vårt internasjonale arbeid noen hensikt</w:t>
      </w:r>
      <w:r w:rsidR="00141D17">
        <w:rPr>
          <w:lang w:val="nb-NO"/>
        </w:rPr>
        <w:t>?</w:t>
      </w:r>
    </w:p>
    <w:p w:rsidR="00CB1632" w:rsidDel="008C033A" w:rsidRDefault="00CB1632">
      <w:pPr>
        <w:rPr>
          <w:del w:id="399" w:author="boa" w:date="2016-02-23T10:17:00Z"/>
          <w:lang w:val="nb-NO"/>
        </w:rPr>
        <w:pPrChange w:id="400" w:author="boa" w:date="2016-02-23T10:13:00Z">
          <w:pPr>
            <w:pStyle w:val="Rentekst"/>
          </w:pPr>
        </w:pPrChange>
      </w:pPr>
    </w:p>
    <w:p w:rsidR="007B4B99" w:rsidRPr="00D17A40" w:rsidRDefault="007B4B99">
      <w:pPr>
        <w:rPr>
          <w:lang w:val="nb-NO"/>
        </w:rPr>
        <w:pPrChange w:id="401" w:author="boa" w:date="2016-02-23T10:13:00Z">
          <w:pPr>
            <w:pStyle w:val="Rentekst"/>
          </w:pPr>
        </w:pPrChange>
      </w:pPr>
      <w:r w:rsidRPr="00D17A40">
        <w:rPr>
          <w:lang w:val="nb-NO"/>
        </w:rPr>
        <w:t>M</w:t>
      </w:r>
      <w:r w:rsidR="00FF598D">
        <w:rPr>
          <w:lang w:val="nb-NO"/>
        </w:rPr>
        <w:t xml:space="preserve">ed </w:t>
      </w:r>
      <w:r w:rsidR="00B079E1">
        <w:rPr>
          <w:lang w:val="nb-NO"/>
        </w:rPr>
        <w:t>1. m</w:t>
      </w:r>
      <w:r w:rsidRPr="00D17A40">
        <w:rPr>
          <w:lang w:val="nb-NO"/>
        </w:rPr>
        <w:t xml:space="preserve">ai 1945 </w:t>
      </w:r>
      <w:r w:rsidR="00FF598D">
        <w:rPr>
          <w:lang w:val="nb-NO"/>
        </w:rPr>
        <w:t xml:space="preserve">opphørte vår </w:t>
      </w:r>
      <w:ins w:id="402" w:author="boa" w:date="2016-02-23T10:31:00Z">
        <w:r w:rsidR="0005740F">
          <w:rPr>
            <w:lang w:val="nb-NO"/>
          </w:rPr>
          <w:t>«</w:t>
        </w:r>
      </w:ins>
      <w:del w:id="403" w:author="boa" w:date="2016-02-23T10:31:00Z">
        <w:r w:rsidR="00FF598D" w:rsidDel="0005740F">
          <w:rPr>
            <w:lang w:val="nb-NO"/>
          </w:rPr>
          <w:delText>”</w:delText>
        </w:r>
      </w:del>
      <w:r w:rsidR="00FF598D">
        <w:rPr>
          <w:lang w:val="nb-NO"/>
        </w:rPr>
        <w:t>Lille internasjonale</w:t>
      </w:r>
      <w:del w:id="404" w:author="boa" w:date="2016-02-23T10:31:00Z">
        <w:r w:rsidR="00FF598D" w:rsidDel="0005740F">
          <w:rPr>
            <w:lang w:val="nb-NO"/>
          </w:rPr>
          <w:delText>”</w:delText>
        </w:r>
      </w:del>
      <w:ins w:id="405" w:author="boa" w:date="2016-02-23T10:31:00Z">
        <w:r w:rsidR="0005740F">
          <w:rPr>
            <w:lang w:val="nb-NO"/>
          </w:rPr>
          <w:t>»</w:t>
        </w:r>
      </w:ins>
      <w:r w:rsidR="00FF598D">
        <w:rPr>
          <w:lang w:val="nb-NO"/>
        </w:rPr>
        <w:t xml:space="preserve"> i praksis å eksistere. Den hadde utført sin oppgave – uten formell oppløsning falt den fra hverandre.</w:t>
      </w:r>
      <w:r w:rsidR="002C273C">
        <w:rPr>
          <w:lang w:val="nb-NO"/>
        </w:rPr>
        <w:t xml:space="preserve"> Mange av medlemmene var så heldige å kunne reise tilbake til et befridd hjemland. </w:t>
      </w:r>
      <w:r w:rsidR="007165EE">
        <w:rPr>
          <w:lang w:val="nb-NO"/>
        </w:rPr>
        <w:t>Som de første reiste danskene allerede den 6. mai, nordmennene to dager senere. Disse vennene kunne med det samme sette sine krefter inn i gjenoppbygningen av sine land.</w:t>
      </w:r>
      <w:r w:rsidR="00E259DB">
        <w:rPr>
          <w:lang w:val="nb-NO"/>
        </w:rPr>
        <w:t xml:space="preserve"> </w:t>
      </w:r>
      <w:r w:rsidRPr="00D17A40">
        <w:rPr>
          <w:lang w:val="nb-NO"/>
        </w:rPr>
        <w:t>Pol</w:t>
      </w:r>
      <w:r w:rsidR="0048050C">
        <w:rPr>
          <w:lang w:val="nb-NO"/>
        </w:rPr>
        <w:t>akker og ungarere hadde atter blitt borgere av frie stater – for hvor lenge</w:t>
      </w:r>
      <w:r w:rsidRPr="00D17A40">
        <w:rPr>
          <w:lang w:val="nb-NO"/>
        </w:rPr>
        <w:t>?</w:t>
      </w:r>
    </w:p>
    <w:p w:rsidR="007B4B99" w:rsidRPr="00D17A40" w:rsidRDefault="007B4B99">
      <w:pPr>
        <w:rPr>
          <w:lang w:val="nb-NO"/>
        </w:rPr>
        <w:pPrChange w:id="406" w:author="boa" w:date="2016-02-23T10:13:00Z">
          <w:pPr>
            <w:pStyle w:val="Rentekst"/>
          </w:pPr>
        </w:pPrChange>
      </w:pPr>
      <w:r w:rsidRPr="00D17A40">
        <w:rPr>
          <w:lang w:val="nb-NO"/>
        </w:rPr>
        <w:t xml:space="preserve">Wilhelm Böhm </w:t>
      </w:r>
      <w:r w:rsidR="00E42F8F">
        <w:rPr>
          <w:lang w:val="nb-NO"/>
        </w:rPr>
        <w:t>ble etter 25 års emigrasjon</w:t>
      </w:r>
      <w:r w:rsidR="005E4B30">
        <w:rPr>
          <w:lang w:val="nb-NO"/>
        </w:rPr>
        <w:t xml:space="preserve"> ungarsk ambassadør i Stockholm, men tok forbitret avskjed da han så sovjetiseringen av sitt hjemland, og døde like etterpå i sitt svenske eksil. </w:t>
      </w:r>
      <w:r w:rsidRPr="00D17A40">
        <w:rPr>
          <w:lang w:val="nb-NO"/>
        </w:rPr>
        <w:t>Maurice Karniol reiste</w:t>
      </w:r>
      <w:r w:rsidR="003C2373">
        <w:rPr>
          <w:lang w:val="nb-NO"/>
        </w:rPr>
        <w:t xml:space="preserve"> til Warsz</w:t>
      </w:r>
      <w:r w:rsidR="005E4B30">
        <w:rPr>
          <w:lang w:val="nb-NO"/>
        </w:rPr>
        <w:t>awa og forsøkte å hevde seg innen</w:t>
      </w:r>
      <w:r w:rsidR="003C2373">
        <w:rPr>
          <w:lang w:val="nb-NO"/>
        </w:rPr>
        <w:t xml:space="preserve">for det nye regimet – forgjeves, Da vi traff hverandre i </w:t>
      </w:r>
      <w:r w:rsidR="003C2373">
        <w:rPr>
          <w:lang w:val="nb-NO"/>
        </w:rPr>
        <w:lastRenderedPageBreak/>
        <w:t xml:space="preserve">Stockholm påsken 1949, svarte han slik på spørsmålet om hva han mente om </w:t>
      </w:r>
      <w:r w:rsidRPr="00D17A40">
        <w:rPr>
          <w:lang w:val="nb-NO"/>
        </w:rPr>
        <w:t>Oder-Neiße-</w:t>
      </w:r>
      <w:r w:rsidR="003C2373">
        <w:rPr>
          <w:lang w:val="nb-NO"/>
        </w:rPr>
        <w:t xml:space="preserve">linjen: Jeg er født i Lemberg (Lwów/Lvov/Lviv) og kan ikke forstå at nå skal mitt hjem være i Stettin (Szczecin) og </w:t>
      </w:r>
      <w:r w:rsidRPr="00D17A40">
        <w:rPr>
          <w:lang w:val="nb-NO"/>
        </w:rPr>
        <w:t>Krummhübel</w:t>
      </w:r>
      <w:r w:rsidR="003C2373">
        <w:rPr>
          <w:lang w:val="nb-NO"/>
        </w:rPr>
        <w:t xml:space="preserve"> (Karpacz) i</w:t>
      </w:r>
      <w:r w:rsidRPr="00D17A40">
        <w:rPr>
          <w:lang w:val="nb-NO"/>
        </w:rPr>
        <w:t xml:space="preserve"> Riesen</w:t>
      </w:r>
      <w:r w:rsidR="003C2373">
        <w:rPr>
          <w:lang w:val="nb-NO"/>
        </w:rPr>
        <w:t>gebirge!”</w:t>
      </w:r>
      <w:r w:rsidR="00E671EB">
        <w:rPr>
          <w:lang w:val="nb-NO"/>
        </w:rPr>
        <w:t xml:space="preserve"> Alvorlig syk klarte Karniol i </w:t>
      </w:r>
      <w:r w:rsidRPr="00D17A40">
        <w:rPr>
          <w:lang w:val="nb-NO"/>
        </w:rPr>
        <w:t>1958</w:t>
      </w:r>
      <w:r w:rsidR="00E671EB">
        <w:rPr>
          <w:lang w:val="nb-NO"/>
        </w:rPr>
        <w:t>, med hjelp av østerrikske venner å få råd til legebehandling i Wien – også han døde forbitret.</w:t>
      </w:r>
      <w:r w:rsidR="005C0525">
        <w:rPr>
          <w:lang w:val="nb-NO"/>
        </w:rPr>
        <w:t xml:space="preserve"> Østerrikerne hadde, takket være statsmenn som Renner, Schärf og</w:t>
      </w:r>
      <w:r w:rsidRPr="00D17A40">
        <w:rPr>
          <w:lang w:val="nb-NO"/>
        </w:rPr>
        <w:t xml:space="preserve"> Helmer </w:t>
      </w:r>
      <w:r w:rsidR="005C0525">
        <w:rPr>
          <w:lang w:val="nb-NO"/>
        </w:rPr>
        <w:t>kunnet gå i tjeneste for et riktig nok utarmet og besatt, men tross alt fritt land.</w:t>
      </w:r>
      <w:r w:rsidR="00CE3A35">
        <w:rPr>
          <w:lang w:val="nb-NO"/>
        </w:rPr>
        <w:t xml:space="preserve"> </w:t>
      </w:r>
      <w:r w:rsidRPr="00D17A40">
        <w:rPr>
          <w:lang w:val="nb-NO"/>
        </w:rPr>
        <w:t xml:space="preserve">Bruno Kreisky </w:t>
      </w:r>
      <w:r w:rsidR="005C0525">
        <w:rPr>
          <w:lang w:val="nb-NO"/>
        </w:rPr>
        <w:t>var i stand til, takket være den tillit han hadde oppnådd ved sin deltagelse i kretsen i Sverige, straks å kunne arbeide for Østerrike.</w:t>
      </w:r>
    </w:p>
    <w:p w:rsidR="007B4B99" w:rsidRPr="00D17A40" w:rsidDel="001200BD" w:rsidRDefault="007B4B99">
      <w:pPr>
        <w:rPr>
          <w:del w:id="407" w:author="boa" w:date="2016-02-23T10:14:00Z"/>
          <w:lang w:val="nb-NO"/>
        </w:rPr>
        <w:pPrChange w:id="408" w:author="boa" w:date="2016-02-23T10:13:00Z">
          <w:pPr>
            <w:pStyle w:val="Rentekst"/>
          </w:pPr>
        </w:pPrChange>
      </w:pPr>
    </w:p>
    <w:p w:rsidR="00084042" w:rsidRDefault="003E19C1">
      <w:pPr>
        <w:rPr>
          <w:lang w:val="nb-NO"/>
        </w:rPr>
        <w:pPrChange w:id="409" w:author="boa" w:date="2016-02-23T10:13:00Z">
          <w:pPr>
            <w:pStyle w:val="Rentekst"/>
          </w:pPr>
        </w:pPrChange>
      </w:pPr>
      <w:r>
        <w:rPr>
          <w:lang w:val="nb-NO"/>
        </w:rPr>
        <w:t>Andre var ikke like heldige. Sosialistene fra de baltiske land måtte bli igjen i Sverige, og er der til denne dag. Vår tsjekkiske venn Jackerle ble, etter flere års tjeneste i sitt lands legasjon satt på gaten</w:t>
      </w:r>
      <w:r w:rsidR="008F6ED4">
        <w:rPr>
          <w:lang w:val="nb-NO"/>
        </w:rPr>
        <w:t>, og døde uten å ha fått se sitt hjemland igjen.</w:t>
      </w:r>
      <w:r w:rsidR="00CE3A35">
        <w:rPr>
          <w:lang w:val="nb-NO"/>
        </w:rPr>
        <w:t xml:space="preserve"> </w:t>
      </w:r>
      <w:r w:rsidR="008F6ED4">
        <w:rPr>
          <w:lang w:val="nb-NO"/>
        </w:rPr>
        <w:t xml:space="preserve">Tyskerne kunne bare </w:t>
      </w:r>
      <w:r w:rsidR="008313B7">
        <w:rPr>
          <w:lang w:val="nb-NO"/>
        </w:rPr>
        <w:t xml:space="preserve">litt etter litt vende tilbake til </w:t>
      </w:r>
      <w:r w:rsidR="008F6ED4">
        <w:rPr>
          <w:lang w:val="nb-NO"/>
        </w:rPr>
        <w:t>sitt oppdelte land. Noen få – som ikke tilhørte vår internasjonale gruppe – hadde latt seg ensrette, og kunne bo i Sachsen, i betydningsløse roller. Mange av våre tyske venner måtte gå forskjellige omveier for å komme til Tyskland.</w:t>
      </w:r>
      <w:r w:rsidR="00084042">
        <w:rPr>
          <w:lang w:val="nb-NO"/>
        </w:rPr>
        <w:t xml:space="preserve"> </w:t>
      </w:r>
      <w:r w:rsidR="007B4B99" w:rsidRPr="00084042">
        <w:rPr>
          <w:lang w:val="nb-NO"/>
        </w:rPr>
        <w:t xml:space="preserve">Fritz Tarnow </w:t>
      </w:r>
      <w:r w:rsidR="00084042">
        <w:rPr>
          <w:lang w:val="nb-NO"/>
        </w:rPr>
        <w:t xml:space="preserve">fikk mulighet til å medvirke i gjenoppbyggingen av tyske fagforeninger i Frankfurt. </w:t>
      </w:r>
      <w:r w:rsidR="00526C30">
        <w:rPr>
          <w:lang w:val="nb-NO"/>
        </w:rPr>
        <w:t xml:space="preserve">Sentralstyret for de svenske sosialdemokratene, med Per Albin Hansson i spissen, tok et vennlig farvel med </w:t>
      </w:r>
      <w:r w:rsidR="007B4B99" w:rsidRPr="00084042">
        <w:rPr>
          <w:lang w:val="nb-NO"/>
        </w:rPr>
        <w:t xml:space="preserve">Tarnow, Willi Vogel </w:t>
      </w:r>
      <w:r w:rsidR="008313B7">
        <w:rPr>
          <w:lang w:val="nb-NO"/>
        </w:rPr>
        <w:t>og meg,</w:t>
      </w:r>
    </w:p>
    <w:p w:rsidR="00084042" w:rsidDel="008C033A" w:rsidRDefault="00084042">
      <w:pPr>
        <w:rPr>
          <w:del w:id="410" w:author="boa" w:date="2016-02-23T10:17:00Z"/>
          <w:lang w:val="nb-NO"/>
        </w:rPr>
        <w:pPrChange w:id="411" w:author="boa" w:date="2016-02-23T10:13:00Z">
          <w:pPr>
            <w:pStyle w:val="Rentekst"/>
          </w:pPr>
        </w:pPrChange>
      </w:pPr>
    </w:p>
    <w:p w:rsidR="00550C3E" w:rsidRPr="00D17A40" w:rsidRDefault="007B4B99">
      <w:pPr>
        <w:rPr>
          <w:lang w:val="nb-NO"/>
        </w:rPr>
        <w:pPrChange w:id="412" w:author="boa" w:date="2016-02-23T10:13:00Z">
          <w:pPr>
            <w:pStyle w:val="Rentekst"/>
          </w:pPr>
        </w:pPrChange>
      </w:pPr>
      <w:r w:rsidRPr="00D17A40">
        <w:rPr>
          <w:lang w:val="nb-NO"/>
        </w:rPr>
        <w:t>De</w:t>
      </w:r>
      <w:r w:rsidR="00550C3E">
        <w:rPr>
          <w:lang w:val="nb-NO"/>
        </w:rPr>
        <w:t>t ble spesielt vanskelig for de sudet-tyske sosialdemokratene å begynne med nye oppgaver. Deres landsmenn og partikamerater var for det meste fordrevet til Vest-Tyskland.</w:t>
      </w:r>
      <w:r w:rsidR="00876B8A">
        <w:rPr>
          <w:lang w:val="nb-NO"/>
        </w:rPr>
        <w:t xml:space="preserve"> Okkupasjonsmaktene kunne ikke nekte å utstede besøksvisa, men før 1948 fikk ingen av oss varig oppholdstillatelse i den amerikanske sonen. Tsjekkerne hadde fortsatt så mye </w:t>
      </w:r>
      <w:r w:rsidR="00876B8A">
        <w:rPr>
          <w:lang w:val="nb-NO"/>
        </w:rPr>
        <w:t>innflytelse i vesten at de kunne forhindre demokratiske bestrebelser fra de fordrevnes side. I den påtvungne ventetiden, ble mye energi, som hadde vært bedre anvendt til gjenoppbygging, brukt til – under enhver omstendighet – nødvendige hjelpeaksjoner.</w:t>
      </w:r>
    </w:p>
    <w:p w:rsidR="007B4B99" w:rsidRPr="00D17A40" w:rsidDel="008C033A" w:rsidRDefault="007B4B99">
      <w:pPr>
        <w:rPr>
          <w:del w:id="413" w:author="boa" w:date="2016-02-23T10:17:00Z"/>
          <w:lang w:val="nb-NO"/>
        </w:rPr>
        <w:pPrChange w:id="414" w:author="boa" w:date="2016-02-23T10:13:00Z">
          <w:pPr>
            <w:pStyle w:val="Rentekst"/>
          </w:pPr>
        </w:pPrChange>
      </w:pPr>
      <w:del w:id="415" w:author="boa" w:date="2016-02-23T10:17:00Z">
        <w:r w:rsidRPr="00D17A40" w:rsidDel="008C033A">
          <w:rPr>
            <w:lang w:val="nb-NO"/>
          </w:rPr>
          <w:delText xml:space="preserve"> </w:delText>
        </w:r>
      </w:del>
    </w:p>
    <w:p w:rsidR="00084042" w:rsidRPr="00084042" w:rsidRDefault="00084042">
      <w:pPr>
        <w:rPr>
          <w:lang w:val="nb-NO"/>
        </w:rPr>
        <w:pPrChange w:id="416" w:author="boa" w:date="2016-02-23T10:13:00Z">
          <w:pPr>
            <w:pStyle w:val="Rentekst"/>
          </w:pPr>
        </w:pPrChange>
      </w:pPr>
      <w:r>
        <w:rPr>
          <w:lang w:val="nb-NO"/>
        </w:rPr>
        <w:t xml:space="preserve">Mye var blitt annerledes enn vi hadde forestilt oss da vi startet vårt internasjonale arbeid. </w:t>
      </w:r>
      <w:r w:rsidR="007B4B99" w:rsidRPr="008F6ED4">
        <w:rPr>
          <w:lang w:val="nb-NO"/>
        </w:rPr>
        <w:t>Hitlerregime</w:t>
      </w:r>
      <w:r w:rsidR="008F6ED4" w:rsidRPr="008F6ED4">
        <w:rPr>
          <w:lang w:val="nb-NO"/>
        </w:rPr>
        <w:t>t etterlot seg et økonomisk og politisk kaos.</w:t>
      </w:r>
      <w:r w:rsidR="00362B10">
        <w:rPr>
          <w:lang w:val="nb-NO"/>
        </w:rPr>
        <w:t xml:space="preserve"> </w:t>
      </w:r>
      <w:r>
        <w:rPr>
          <w:lang w:val="nb-NO"/>
        </w:rPr>
        <w:t>Okkupasjonsmaktene skuffet oss på mange måter, og flere av våre anbefalinger ble ikke tatt i betraktning.</w:t>
      </w:r>
    </w:p>
    <w:p w:rsidR="007B4B99" w:rsidRPr="00084042" w:rsidDel="008C033A" w:rsidRDefault="007B4B99">
      <w:pPr>
        <w:rPr>
          <w:del w:id="417" w:author="boa" w:date="2016-02-23T10:17:00Z"/>
          <w:lang w:val="nb-NO"/>
        </w:rPr>
        <w:pPrChange w:id="418" w:author="boa" w:date="2016-02-23T10:13:00Z">
          <w:pPr>
            <w:pStyle w:val="Rentekst"/>
          </w:pPr>
        </w:pPrChange>
      </w:pPr>
      <w:del w:id="419" w:author="boa" w:date="2016-02-23T10:17:00Z">
        <w:r w:rsidRPr="00084042" w:rsidDel="008C033A">
          <w:rPr>
            <w:lang w:val="nb-NO"/>
          </w:rPr>
          <w:delText>.</w:delText>
        </w:r>
      </w:del>
    </w:p>
    <w:p w:rsidR="005106C1" w:rsidRDefault="005106C1">
      <w:pPr>
        <w:rPr>
          <w:lang w:val="nb-NO"/>
        </w:rPr>
        <w:pPrChange w:id="420" w:author="boa" w:date="2016-02-23T10:13:00Z">
          <w:pPr>
            <w:pStyle w:val="Rentekst"/>
          </w:pPr>
        </w:pPrChange>
      </w:pPr>
      <w:r>
        <w:rPr>
          <w:lang w:val="nb-NO"/>
        </w:rPr>
        <w:t>Hadde vårt internasjonale arbeid i Sverige noen betydning ut over den åndelige og politiske betydning det hadde for deltakerne? Ikke bare vi fant det nødvendig å stille dette spørsmålet. I det politiske liv faller det som er godt og riktig tenkt og ment, ikke helt komplett i glemselen. Mye dukker senere opp til overflaten igjen, om enn i andre former. Som en varig gevinst gjenstår at et antall internasjonale sosialister kunne ta med seg hjem erfaringer fra</w:t>
      </w:r>
      <w:r w:rsidR="00C41990">
        <w:rPr>
          <w:lang w:val="nb-NO"/>
        </w:rPr>
        <w:t xml:space="preserve"> det skandinaviske demokratiet.</w:t>
      </w:r>
    </w:p>
    <w:p w:rsidR="007B4B99" w:rsidRPr="00D17A40" w:rsidDel="008C033A" w:rsidRDefault="007B4B99">
      <w:pPr>
        <w:rPr>
          <w:del w:id="421" w:author="boa" w:date="2016-02-23T10:17:00Z"/>
          <w:lang w:val="nb-NO"/>
        </w:rPr>
        <w:pPrChange w:id="422" w:author="boa" w:date="2016-02-23T10:13:00Z">
          <w:pPr>
            <w:pStyle w:val="Rentekst"/>
          </w:pPr>
        </w:pPrChange>
      </w:pPr>
    </w:p>
    <w:p w:rsidR="007B4B99" w:rsidRPr="00D17A40" w:rsidRDefault="00526C30">
      <w:pPr>
        <w:rPr>
          <w:lang w:val="nb-NO"/>
        </w:rPr>
        <w:pPrChange w:id="423" w:author="boa" w:date="2016-02-23T10:13:00Z">
          <w:pPr>
            <w:pStyle w:val="Rentekst"/>
          </w:pPr>
        </w:pPrChange>
      </w:pPr>
      <w:r>
        <w:rPr>
          <w:lang w:val="nb-NO"/>
        </w:rPr>
        <w:t>Av stor betydning var det faktum at medlemmene i vår internasjonale gruppe, i en tid da våre venner hjemme var utestengt fra verden, kunne samle internasjonale erfaringer og pleie politiske kontakter på tvers av grenser.</w:t>
      </w:r>
      <w:r w:rsidR="00CB1632">
        <w:rPr>
          <w:lang w:val="nb-NO"/>
        </w:rPr>
        <w:t xml:space="preserve"> </w:t>
      </w:r>
      <w:r w:rsidR="00106217" w:rsidRPr="00106217">
        <w:rPr>
          <w:lang w:val="nb-NO"/>
        </w:rPr>
        <w:t>En varig gevinst er det hjertelige vennskapet</w:t>
      </w:r>
      <w:r w:rsidR="00106217">
        <w:rPr>
          <w:lang w:val="nb-NO"/>
        </w:rPr>
        <w:t xml:space="preserve"> som oppsto</w:t>
      </w:r>
      <w:r w:rsidR="00106217" w:rsidRPr="00106217">
        <w:rPr>
          <w:lang w:val="nb-NO"/>
        </w:rPr>
        <w:t xml:space="preserve"> mellom de sosialistiske emigrantene </w:t>
      </w:r>
      <w:r w:rsidR="00106217">
        <w:rPr>
          <w:lang w:val="nb-NO"/>
        </w:rPr>
        <w:t>og de skandinaviske folk og deres politiske representanter</w:t>
      </w:r>
      <w:r w:rsidR="007B4B99" w:rsidRPr="00D17A40">
        <w:rPr>
          <w:lang w:val="nb-NO"/>
        </w:rPr>
        <w:t xml:space="preserve">. </w:t>
      </w:r>
      <w:r w:rsidR="004E211A">
        <w:rPr>
          <w:lang w:val="nb-NO"/>
        </w:rPr>
        <w:t>Det f</w:t>
      </w:r>
      <w:r w:rsidR="0036098D">
        <w:rPr>
          <w:lang w:val="nb-NO"/>
        </w:rPr>
        <w:t xml:space="preserve">ant et ytre uttrykk i april </w:t>
      </w:r>
      <w:r w:rsidR="004E211A">
        <w:rPr>
          <w:lang w:val="nb-NO"/>
        </w:rPr>
        <w:t xml:space="preserve">da </w:t>
      </w:r>
      <w:r w:rsidR="007B4B99" w:rsidRPr="00D17A40">
        <w:rPr>
          <w:lang w:val="nb-NO"/>
        </w:rPr>
        <w:t xml:space="preserve">Brandt, Kreisky </w:t>
      </w:r>
      <w:r w:rsidR="004E211A">
        <w:rPr>
          <w:lang w:val="nb-NO"/>
        </w:rPr>
        <w:t>og jeg – ikke som representanter for partier, men so</w:t>
      </w:r>
      <w:r w:rsidR="00106217">
        <w:rPr>
          <w:lang w:val="nb-NO"/>
        </w:rPr>
        <w:t>m venner – ble invitert til de svenske s</w:t>
      </w:r>
      <w:r w:rsidR="004E211A">
        <w:rPr>
          <w:lang w:val="nb-NO"/>
        </w:rPr>
        <w:t>osialdemokratenes jubileum, og ble vennlig mottatt av Tage Erlander.</w:t>
      </w:r>
    </w:p>
    <w:p w:rsidR="007B4B99" w:rsidRPr="00D17A40" w:rsidDel="008C033A" w:rsidRDefault="007B4B99">
      <w:pPr>
        <w:rPr>
          <w:del w:id="424" w:author="boa" w:date="2016-02-23T10:17:00Z"/>
          <w:lang w:val="nb-NO"/>
        </w:rPr>
        <w:pPrChange w:id="425" w:author="boa" w:date="2016-02-23T10:13:00Z">
          <w:pPr>
            <w:pStyle w:val="Rentekst"/>
          </w:pPr>
        </w:pPrChange>
      </w:pPr>
    </w:p>
    <w:p w:rsidR="00C41990" w:rsidRDefault="0092187F">
      <w:pPr>
        <w:rPr>
          <w:lang w:val="nb-NO"/>
        </w:rPr>
        <w:pPrChange w:id="426" w:author="boa" w:date="2016-02-23T10:13:00Z">
          <w:pPr>
            <w:pStyle w:val="Rentekst"/>
          </w:pPr>
        </w:pPrChange>
      </w:pPr>
      <w:r>
        <w:rPr>
          <w:lang w:val="nb-NO"/>
        </w:rPr>
        <w:t>Det</w:t>
      </w:r>
      <w:r w:rsidR="00106217">
        <w:rPr>
          <w:lang w:val="nb-NO"/>
        </w:rPr>
        <w:t xml:space="preserve"> østerriksk</w:t>
      </w:r>
      <w:r w:rsidR="007B4B99" w:rsidRPr="00D17A40">
        <w:rPr>
          <w:lang w:val="nb-NO"/>
        </w:rPr>
        <w:t xml:space="preserve">e </w:t>
      </w:r>
      <w:proofErr w:type="spellStart"/>
      <w:r w:rsidR="007B4B99" w:rsidRPr="00D17A40">
        <w:rPr>
          <w:lang w:val="nb-NO"/>
        </w:rPr>
        <w:t>Staatsvertrag</w:t>
      </w:r>
      <w:proofErr w:type="spellEnd"/>
      <w:r w:rsidR="007B4B99" w:rsidRPr="00D17A40">
        <w:rPr>
          <w:lang w:val="nb-NO"/>
        </w:rPr>
        <w:t xml:space="preserve"> </w:t>
      </w:r>
      <w:r w:rsidR="008313B7">
        <w:rPr>
          <w:lang w:val="nb-NO"/>
        </w:rPr>
        <w:t xml:space="preserve">ble for størsteparten utarbeidet av </w:t>
      </w:r>
      <w:r w:rsidR="007B4B99" w:rsidRPr="00D17A40">
        <w:rPr>
          <w:lang w:val="nb-NO"/>
        </w:rPr>
        <w:t xml:space="preserve">Gunnar Myrdal </w:t>
      </w:r>
      <w:r w:rsidR="008313B7">
        <w:rPr>
          <w:lang w:val="nb-NO"/>
        </w:rPr>
        <w:lastRenderedPageBreak/>
        <w:t xml:space="preserve">gjennom den sovjetiske ambassadør i Sveits, og Bruno </w:t>
      </w:r>
      <w:r w:rsidR="00357025">
        <w:rPr>
          <w:lang w:val="nb-NO"/>
        </w:rPr>
        <w:t>Kreisky. Vennskapet</w:t>
      </w:r>
      <w:r w:rsidR="003E19C1">
        <w:rPr>
          <w:lang w:val="nb-NO"/>
        </w:rPr>
        <w:t xml:space="preserve"> mellom Myrdal og Kreisky består.</w:t>
      </w:r>
      <w:r w:rsidR="007B4B99" w:rsidRPr="00D17A40">
        <w:rPr>
          <w:lang w:val="nb-NO"/>
        </w:rPr>
        <w:t xml:space="preserve"> </w:t>
      </w:r>
    </w:p>
    <w:p w:rsidR="00010FC1" w:rsidRDefault="003E19C1" w:rsidP="00C41990">
      <w:pPr>
        <w:rPr>
          <w:lang w:val="nb-NO"/>
        </w:rPr>
      </w:pPr>
      <w:r w:rsidRPr="003E19C1">
        <w:rPr>
          <w:lang w:val="nb-NO"/>
        </w:rPr>
        <w:t xml:space="preserve">Medarbeiderne </w:t>
      </w:r>
      <w:r>
        <w:rPr>
          <w:lang w:val="nb-NO"/>
        </w:rPr>
        <w:t>i</w:t>
      </w:r>
      <w:r w:rsidRPr="003E19C1">
        <w:rPr>
          <w:lang w:val="nb-NO"/>
        </w:rPr>
        <w:t xml:space="preserve"> </w:t>
      </w:r>
      <w:r>
        <w:rPr>
          <w:lang w:val="nb-NO"/>
        </w:rPr>
        <w:t>vår internasjonale gruppe vil alltid finne åpne dører i danske, norske og svenske partikontorer og regjeringsorganer.</w:t>
      </w:r>
    </w:p>
    <w:p w:rsidR="00010FC1" w:rsidRDefault="003E19C1" w:rsidP="00010FC1">
      <w:pPr>
        <w:rPr>
          <w:lang w:val="nb-NO"/>
        </w:rPr>
      </w:pPr>
      <w:r>
        <w:rPr>
          <w:lang w:val="nb-NO"/>
        </w:rPr>
        <w:t>Den sosialistiske internasjonale, som vi kjemper for å fornye, har utviklet seg fra en europeisk til en verdensomspennende institusjon. U-hjelp – i 1943 fortsatt en dristig tanke – er i dag blitt en selvfølgelighet.</w:t>
      </w:r>
      <w:r w:rsidR="00CB1632">
        <w:rPr>
          <w:lang w:val="nb-NO"/>
        </w:rPr>
        <w:t xml:space="preserve"> </w:t>
      </w:r>
    </w:p>
    <w:p w:rsidR="00082CB2" w:rsidRDefault="00082CB2" w:rsidP="00E13BFF">
      <w:pPr>
        <w:rPr>
          <w:lang w:val="nb-NO"/>
        </w:rPr>
      </w:pPr>
      <w:r>
        <w:rPr>
          <w:lang w:val="nb-NO"/>
        </w:rPr>
        <w:t>Dessverre inntraff det som nordmennene hadde forsy</w:t>
      </w:r>
      <w:r w:rsidR="00CB1632">
        <w:rPr>
          <w:lang w:val="nb-NO"/>
        </w:rPr>
        <w:t>nt med et spørsmålstegn i sitt f</w:t>
      </w:r>
      <w:r>
        <w:rPr>
          <w:lang w:val="nb-NO"/>
        </w:rPr>
        <w:t xml:space="preserve">redsprogram fra </w:t>
      </w:r>
      <w:proofErr w:type="gramStart"/>
      <w:r>
        <w:rPr>
          <w:lang w:val="nb-NO"/>
        </w:rPr>
        <w:t>1942 :</w:t>
      </w:r>
      <w:proofErr w:type="gramEnd"/>
      <w:r w:rsidR="005D108D">
        <w:rPr>
          <w:lang w:val="nb-NO"/>
        </w:rPr>
        <w:t xml:space="preserve">» </w:t>
      </w:r>
      <w:r>
        <w:rPr>
          <w:lang w:val="nb-NO"/>
        </w:rPr>
        <w:t>Det vil bli et sentralt spørsmål hvor vidt alliansen mellom England-Amerika og Sovjet vil bestå, oppløses, eller i verste fall avløses av en åpen motsetning</w:t>
      </w:r>
      <w:r w:rsidR="00357025">
        <w:rPr>
          <w:lang w:val="nb-NO"/>
        </w:rPr>
        <w:t>»</w:t>
      </w:r>
      <w:r w:rsidR="00E13BFF">
        <w:rPr>
          <w:lang w:val="nb-NO"/>
        </w:rPr>
        <w:t xml:space="preserve"> </w:t>
      </w:r>
      <w:r w:rsidR="00E13BFF" w:rsidRPr="00E13BFF">
        <w:rPr>
          <w:lang w:val="nb-NO"/>
        </w:rPr>
        <w:t xml:space="preserve">Dessverre inntraff også hva Willy Brandt sammenfattet I setningen: </w:t>
      </w:r>
      <w:r w:rsidR="00E13BFF">
        <w:rPr>
          <w:lang w:val="nb-NO"/>
        </w:rPr>
        <w:t>«</w:t>
      </w:r>
      <w:r w:rsidR="00E13BFF" w:rsidRPr="00E13BFF">
        <w:rPr>
          <w:lang w:val="nb-NO"/>
        </w:rPr>
        <w:t>Det er fare for at krigen kan vinnes militært, men tapes politisk</w:t>
      </w:r>
      <w:r w:rsidR="00E13BFF">
        <w:rPr>
          <w:lang w:val="nb-NO"/>
        </w:rPr>
        <w:t>»</w:t>
      </w:r>
    </w:p>
    <w:p w:rsidR="007B4B99" w:rsidRPr="00D17A40" w:rsidDel="008C033A" w:rsidRDefault="007B4B99">
      <w:pPr>
        <w:rPr>
          <w:del w:id="427" w:author="boa" w:date="2016-02-23T10:17:00Z"/>
          <w:lang w:val="nb-NO"/>
        </w:rPr>
        <w:pPrChange w:id="428" w:author="boa" w:date="2016-02-23T10:13:00Z">
          <w:pPr>
            <w:pStyle w:val="Rentekst"/>
          </w:pPr>
        </w:pPrChange>
      </w:pPr>
    </w:p>
    <w:p w:rsidR="007B4B99" w:rsidRPr="00165273" w:rsidRDefault="00D5321F">
      <w:pPr>
        <w:rPr>
          <w:lang w:val="nb-NO"/>
        </w:rPr>
        <w:pPrChange w:id="429" w:author="boa" w:date="2016-02-23T10:13:00Z">
          <w:pPr>
            <w:pStyle w:val="Rentekst"/>
          </w:pPr>
        </w:pPrChange>
      </w:pPr>
      <w:r w:rsidRPr="00D5321F">
        <w:rPr>
          <w:lang w:val="nb-NO"/>
        </w:rPr>
        <w:t xml:space="preserve">Det var ikke </w:t>
      </w:r>
      <w:r w:rsidR="00010FC1">
        <w:rPr>
          <w:lang w:val="nb-NO"/>
        </w:rPr>
        <w:t>«</w:t>
      </w:r>
      <w:r w:rsidRPr="00D5321F">
        <w:rPr>
          <w:lang w:val="nb-NO"/>
        </w:rPr>
        <w:t xml:space="preserve">Den lille internasjonale </w:t>
      </w:r>
      <w:r w:rsidR="00082CB2">
        <w:rPr>
          <w:lang w:val="nb-NO"/>
        </w:rPr>
        <w:t>i</w:t>
      </w:r>
      <w:r w:rsidRPr="00D5321F">
        <w:rPr>
          <w:lang w:val="nb-NO"/>
        </w:rPr>
        <w:t xml:space="preserve"> Stockholm</w:t>
      </w:r>
      <w:r w:rsidR="00010FC1">
        <w:rPr>
          <w:lang w:val="nb-NO"/>
        </w:rPr>
        <w:t>»</w:t>
      </w:r>
      <w:r w:rsidR="00CD1BF2">
        <w:rPr>
          <w:lang w:val="nb-NO"/>
        </w:rPr>
        <w:t xml:space="preserve"> sin</w:t>
      </w:r>
      <w:r w:rsidRPr="00D5321F">
        <w:rPr>
          <w:lang w:val="nb-NO"/>
        </w:rPr>
        <w:t xml:space="preserve"> skyld at den internasjonale politiske utvikling</w:t>
      </w:r>
      <w:r>
        <w:rPr>
          <w:lang w:val="nb-NO"/>
        </w:rPr>
        <w:t xml:space="preserve"> kom til å følge en bane</w:t>
      </w:r>
      <w:r w:rsidR="00082CB2">
        <w:rPr>
          <w:lang w:val="nb-NO"/>
        </w:rPr>
        <w:t xml:space="preserve"> som vi hverken kunne påvirke, eller hadde forutsett. Men man kan ikke under</w:t>
      </w:r>
      <w:r w:rsidR="00CD6BDB">
        <w:rPr>
          <w:lang w:val="nb-NO"/>
        </w:rPr>
        <w:t>vurdere</w:t>
      </w:r>
      <w:r w:rsidR="00082CB2">
        <w:rPr>
          <w:lang w:val="nb-NO"/>
        </w:rPr>
        <w:t xml:space="preserve"> det fortjenstfulle i de planer og tanker som ble gjort i disse aller vanskeligste </w:t>
      </w:r>
      <w:r w:rsidR="00A0560B">
        <w:rPr>
          <w:lang w:val="nb-NO"/>
        </w:rPr>
        <w:t xml:space="preserve">av </w:t>
      </w:r>
      <w:r w:rsidR="00082CB2">
        <w:rPr>
          <w:lang w:val="nb-NO"/>
        </w:rPr>
        <w:t>tider.</w:t>
      </w:r>
      <w:r w:rsidRPr="00D5321F">
        <w:rPr>
          <w:lang w:val="nb-NO"/>
        </w:rPr>
        <w:t xml:space="preserve"> </w:t>
      </w:r>
    </w:p>
    <w:sectPr w:rsidR="007B4B99" w:rsidRPr="00165273" w:rsidSect="00991953">
      <w:pgSz w:w="12240" w:h="15840"/>
      <w:pgMar w:top="1440" w:right="1080" w:bottom="1440" w:left="1080" w:header="708" w:footer="708" w:gutter="0"/>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EA9" w:rsidRDefault="005F5EA9" w:rsidP="00CE3A35">
      <w:pPr>
        <w:spacing w:after="0" w:line="240" w:lineRule="auto"/>
      </w:pPr>
      <w:r>
        <w:separator/>
      </w:r>
    </w:p>
  </w:endnote>
  <w:endnote w:type="continuationSeparator" w:id="0">
    <w:p w:rsidR="005F5EA9" w:rsidRDefault="005F5EA9" w:rsidP="00CE3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197753"/>
      <w:docPartObj>
        <w:docPartGallery w:val="Page Numbers (Bottom of Page)"/>
        <w:docPartUnique/>
      </w:docPartObj>
    </w:sdtPr>
    <w:sdtContent>
      <w:p w:rsidR="00991953" w:rsidRDefault="00991953">
        <w:pPr>
          <w:pStyle w:val="Bunntekst"/>
          <w:jc w:val="center"/>
        </w:pPr>
        <w:r>
          <w:fldChar w:fldCharType="begin"/>
        </w:r>
        <w:r>
          <w:instrText>PAGE   \* MERGEFORMAT</w:instrText>
        </w:r>
        <w:r>
          <w:fldChar w:fldCharType="separate"/>
        </w:r>
        <w:r w:rsidR="00EA68BF" w:rsidRPr="00EA68BF">
          <w:rPr>
            <w:noProof/>
            <w:lang w:val="nb-NO"/>
          </w:rPr>
          <w:t>20</w:t>
        </w:r>
        <w:r>
          <w:fldChar w:fldCharType="end"/>
        </w:r>
      </w:p>
    </w:sdtContent>
  </w:sdt>
  <w:p w:rsidR="00CE3A35" w:rsidRDefault="00CE3A35">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EA9" w:rsidRDefault="005F5EA9" w:rsidP="00CE3A35">
      <w:pPr>
        <w:spacing w:after="0" w:line="240" w:lineRule="auto"/>
      </w:pPr>
      <w:r>
        <w:separator/>
      </w:r>
    </w:p>
  </w:footnote>
  <w:footnote w:type="continuationSeparator" w:id="0">
    <w:p w:rsidR="005F5EA9" w:rsidRDefault="005F5EA9" w:rsidP="00CE3A3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a">
    <w15:presenceInfo w15:providerId="None" w15:userId="bo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85A4F"/>
    <w:rsid w:val="00006686"/>
    <w:rsid w:val="00010FC1"/>
    <w:rsid w:val="0002061F"/>
    <w:rsid w:val="000302C9"/>
    <w:rsid w:val="0003208B"/>
    <w:rsid w:val="00050FE4"/>
    <w:rsid w:val="000550A6"/>
    <w:rsid w:val="0005740F"/>
    <w:rsid w:val="00073D41"/>
    <w:rsid w:val="00076D07"/>
    <w:rsid w:val="00082CB2"/>
    <w:rsid w:val="00084042"/>
    <w:rsid w:val="0009163D"/>
    <w:rsid w:val="00094021"/>
    <w:rsid w:val="000966DA"/>
    <w:rsid w:val="000A392C"/>
    <w:rsid w:val="000A3B03"/>
    <w:rsid w:val="000B4F8B"/>
    <w:rsid w:val="000C36DA"/>
    <w:rsid w:val="000C583E"/>
    <w:rsid w:val="000C61B4"/>
    <w:rsid w:val="000E7262"/>
    <w:rsid w:val="000F40C6"/>
    <w:rsid w:val="000F544F"/>
    <w:rsid w:val="00106217"/>
    <w:rsid w:val="00106357"/>
    <w:rsid w:val="001150EE"/>
    <w:rsid w:val="001200BD"/>
    <w:rsid w:val="001313CD"/>
    <w:rsid w:val="0014188D"/>
    <w:rsid w:val="00141D17"/>
    <w:rsid w:val="001433DB"/>
    <w:rsid w:val="00147E3A"/>
    <w:rsid w:val="00150D8C"/>
    <w:rsid w:val="0015773B"/>
    <w:rsid w:val="001607CA"/>
    <w:rsid w:val="00163446"/>
    <w:rsid w:val="00165273"/>
    <w:rsid w:val="0017067C"/>
    <w:rsid w:val="001719CB"/>
    <w:rsid w:val="00182AFC"/>
    <w:rsid w:val="00186845"/>
    <w:rsid w:val="00195256"/>
    <w:rsid w:val="001A2A01"/>
    <w:rsid w:val="001B5AA5"/>
    <w:rsid w:val="001C5EC1"/>
    <w:rsid w:val="001D15A0"/>
    <w:rsid w:val="001D7F1A"/>
    <w:rsid w:val="001E1E85"/>
    <w:rsid w:val="001E560C"/>
    <w:rsid w:val="001E59F2"/>
    <w:rsid w:val="001E7E24"/>
    <w:rsid w:val="001F54F3"/>
    <w:rsid w:val="002052BA"/>
    <w:rsid w:val="00213A9F"/>
    <w:rsid w:val="002179EB"/>
    <w:rsid w:val="00220AEC"/>
    <w:rsid w:val="00221AF7"/>
    <w:rsid w:val="00233B34"/>
    <w:rsid w:val="002412DE"/>
    <w:rsid w:val="002824F4"/>
    <w:rsid w:val="00290915"/>
    <w:rsid w:val="00291D9B"/>
    <w:rsid w:val="002B4047"/>
    <w:rsid w:val="002C273C"/>
    <w:rsid w:val="002C6CA6"/>
    <w:rsid w:val="002D2DD3"/>
    <w:rsid w:val="002D7CC8"/>
    <w:rsid w:val="002E21D0"/>
    <w:rsid w:val="002E43E0"/>
    <w:rsid w:val="002E7B4E"/>
    <w:rsid w:val="00303751"/>
    <w:rsid w:val="00307E12"/>
    <w:rsid w:val="003138A2"/>
    <w:rsid w:val="00357025"/>
    <w:rsid w:val="00360216"/>
    <w:rsid w:val="0036098D"/>
    <w:rsid w:val="00362B10"/>
    <w:rsid w:val="00393248"/>
    <w:rsid w:val="00393349"/>
    <w:rsid w:val="003A0BA2"/>
    <w:rsid w:val="003B6B89"/>
    <w:rsid w:val="003B7752"/>
    <w:rsid w:val="003C1603"/>
    <w:rsid w:val="003C2373"/>
    <w:rsid w:val="003C7F6F"/>
    <w:rsid w:val="003D2727"/>
    <w:rsid w:val="003D5ED5"/>
    <w:rsid w:val="003D6F4E"/>
    <w:rsid w:val="003E19C1"/>
    <w:rsid w:val="003E3C18"/>
    <w:rsid w:val="00402B41"/>
    <w:rsid w:val="00421E88"/>
    <w:rsid w:val="00435696"/>
    <w:rsid w:val="0044119B"/>
    <w:rsid w:val="0046042A"/>
    <w:rsid w:val="00460D6F"/>
    <w:rsid w:val="004617B6"/>
    <w:rsid w:val="00472773"/>
    <w:rsid w:val="0048050C"/>
    <w:rsid w:val="00485A4F"/>
    <w:rsid w:val="0049605A"/>
    <w:rsid w:val="004A38C8"/>
    <w:rsid w:val="004B1EB4"/>
    <w:rsid w:val="004B24F1"/>
    <w:rsid w:val="004C1A8B"/>
    <w:rsid w:val="004D022C"/>
    <w:rsid w:val="004E211A"/>
    <w:rsid w:val="004E3FDC"/>
    <w:rsid w:val="00502C68"/>
    <w:rsid w:val="005106C1"/>
    <w:rsid w:val="00513A3B"/>
    <w:rsid w:val="00526C30"/>
    <w:rsid w:val="00540104"/>
    <w:rsid w:val="0054108D"/>
    <w:rsid w:val="005470E8"/>
    <w:rsid w:val="00550C3E"/>
    <w:rsid w:val="00557AF1"/>
    <w:rsid w:val="00564CD2"/>
    <w:rsid w:val="00573CCB"/>
    <w:rsid w:val="00582B2A"/>
    <w:rsid w:val="00584714"/>
    <w:rsid w:val="005A3C45"/>
    <w:rsid w:val="005B56D6"/>
    <w:rsid w:val="005C0525"/>
    <w:rsid w:val="005D108D"/>
    <w:rsid w:val="005D6C35"/>
    <w:rsid w:val="005E4B30"/>
    <w:rsid w:val="005F1A57"/>
    <w:rsid w:val="005F5EA9"/>
    <w:rsid w:val="006115D7"/>
    <w:rsid w:val="00620E5A"/>
    <w:rsid w:val="006442B6"/>
    <w:rsid w:val="00650AC2"/>
    <w:rsid w:val="00651D05"/>
    <w:rsid w:val="0068612B"/>
    <w:rsid w:val="006865F0"/>
    <w:rsid w:val="0069621E"/>
    <w:rsid w:val="006A50D6"/>
    <w:rsid w:val="006B6A3C"/>
    <w:rsid w:val="006D2B48"/>
    <w:rsid w:val="006D707C"/>
    <w:rsid w:val="006E1A2A"/>
    <w:rsid w:val="006F0BD3"/>
    <w:rsid w:val="0070238F"/>
    <w:rsid w:val="00706B61"/>
    <w:rsid w:val="00712C52"/>
    <w:rsid w:val="00715044"/>
    <w:rsid w:val="00715EC5"/>
    <w:rsid w:val="007165EE"/>
    <w:rsid w:val="00721FDA"/>
    <w:rsid w:val="0072355D"/>
    <w:rsid w:val="00726674"/>
    <w:rsid w:val="00740013"/>
    <w:rsid w:val="0074672B"/>
    <w:rsid w:val="00750296"/>
    <w:rsid w:val="00752306"/>
    <w:rsid w:val="00752B84"/>
    <w:rsid w:val="00760A9E"/>
    <w:rsid w:val="007922A3"/>
    <w:rsid w:val="007B4B99"/>
    <w:rsid w:val="007B7567"/>
    <w:rsid w:val="007D78E4"/>
    <w:rsid w:val="007E3A38"/>
    <w:rsid w:val="007F69BF"/>
    <w:rsid w:val="00802431"/>
    <w:rsid w:val="0080253A"/>
    <w:rsid w:val="008051DC"/>
    <w:rsid w:val="00813FCD"/>
    <w:rsid w:val="00817769"/>
    <w:rsid w:val="008313B7"/>
    <w:rsid w:val="008346D9"/>
    <w:rsid w:val="00870DED"/>
    <w:rsid w:val="00872CAB"/>
    <w:rsid w:val="0087464A"/>
    <w:rsid w:val="00876B8A"/>
    <w:rsid w:val="008802A4"/>
    <w:rsid w:val="00882E04"/>
    <w:rsid w:val="00891322"/>
    <w:rsid w:val="008A60D4"/>
    <w:rsid w:val="008C033A"/>
    <w:rsid w:val="008C27A4"/>
    <w:rsid w:val="008C6AAB"/>
    <w:rsid w:val="008D5B6C"/>
    <w:rsid w:val="008E397F"/>
    <w:rsid w:val="008E6585"/>
    <w:rsid w:val="008F3A30"/>
    <w:rsid w:val="008F6ED4"/>
    <w:rsid w:val="00916709"/>
    <w:rsid w:val="0091731B"/>
    <w:rsid w:val="0092187F"/>
    <w:rsid w:val="00955402"/>
    <w:rsid w:val="00960646"/>
    <w:rsid w:val="00967B29"/>
    <w:rsid w:val="0097100B"/>
    <w:rsid w:val="00982308"/>
    <w:rsid w:val="009914E1"/>
    <w:rsid w:val="00991953"/>
    <w:rsid w:val="00995061"/>
    <w:rsid w:val="0099703A"/>
    <w:rsid w:val="009A3D82"/>
    <w:rsid w:val="009A7E82"/>
    <w:rsid w:val="009D4009"/>
    <w:rsid w:val="009E27A3"/>
    <w:rsid w:val="009F0248"/>
    <w:rsid w:val="009F59C2"/>
    <w:rsid w:val="00A02C0E"/>
    <w:rsid w:val="00A0560B"/>
    <w:rsid w:val="00A150AB"/>
    <w:rsid w:val="00A20992"/>
    <w:rsid w:val="00A30B60"/>
    <w:rsid w:val="00A56BA1"/>
    <w:rsid w:val="00A57362"/>
    <w:rsid w:val="00A628B0"/>
    <w:rsid w:val="00A63E00"/>
    <w:rsid w:val="00AC0A2A"/>
    <w:rsid w:val="00AC4303"/>
    <w:rsid w:val="00AC455B"/>
    <w:rsid w:val="00AD69A0"/>
    <w:rsid w:val="00AE084F"/>
    <w:rsid w:val="00AF7C77"/>
    <w:rsid w:val="00B03C58"/>
    <w:rsid w:val="00B06550"/>
    <w:rsid w:val="00B079E1"/>
    <w:rsid w:val="00B12B3C"/>
    <w:rsid w:val="00B27A65"/>
    <w:rsid w:val="00B41215"/>
    <w:rsid w:val="00B47983"/>
    <w:rsid w:val="00B77530"/>
    <w:rsid w:val="00B85776"/>
    <w:rsid w:val="00B91189"/>
    <w:rsid w:val="00B953C6"/>
    <w:rsid w:val="00BA0E39"/>
    <w:rsid w:val="00BB68BD"/>
    <w:rsid w:val="00BB6E03"/>
    <w:rsid w:val="00BB7511"/>
    <w:rsid w:val="00BD1403"/>
    <w:rsid w:val="00BD69EB"/>
    <w:rsid w:val="00BE6AB3"/>
    <w:rsid w:val="00BF23F7"/>
    <w:rsid w:val="00BF2E4C"/>
    <w:rsid w:val="00C01507"/>
    <w:rsid w:val="00C07C81"/>
    <w:rsid w:val="00C1200F"/>
    <w:rsid w:val="00C14192"/>
    <w:rsid w:val="00C21467"/>
    <w:rsid w:val="00C24E16"/>
    <w:rsid w:val="00C3452B"/>
    <w:rsid w:val="00C37DF7"/>
    <w:rsid w:val="00C40559"/>
    <w:rsid w:val="00C41990"/>
    <w:rsid w:val="00C522F9"/>
    <w:rsid w:val="00C614CD"/>
    <w:rsid w:val="00C64DD1"/>
    <w:rsid w:val="00C761D8"/>
    <w:rsid w:val="00C85FA6"/>
    <w:rsid w:val="00C94DB8"/>
    <w:rsid w:val="00C960EF"/>
    <w:rsid w:val="00CA77EA"/>
    <w:rsid w:val="00CB1632"/>
    <w:rsid w:val="00CB1B7A"/>
    <w:rsid w:val="00CB1D2F"/>
    <w:rsid w:val="00CC0924"/>
    <w:rsid w:val="00CD1B15"/>
    <w:rsid w:val="00CD1BF2"/>
    <w:rsid w:val="00CD6BDB"/>
    <w:rsid w:val="00CE31D2"/>
    <w:rsid w:val="00CE3A35"/>
    <w:rsid w:val="00CF3FCC"/>
    <w:rsid w:val="00CF48D8"/>
    <w:rsid w:val="00CF59F8"/>
    <w:rsid w:val="00D02095"/>
    <w:rsid w:val="00D100CC"/>
    <w:rsid w:val="00D17A40"/>
    <w:rsid w:val="00D222F4"/>
    <w:rsid w:val="00D2279F"/>
    <w:rsid w:val="00D27B3B"/>
    <w:rsid w:val="00D32BB2"/>
    <w:rsid w:val="00D349B6"/>
    <w:rsid w:val="00D41199"/>
    <w:rsid w:val="00D46D0A"/>
    <w:rsid w:val="00D5321F"/>
    <w:rsid w:val="00D534C5"/>
    <w:rsid w:val="00D87431"/>
    <w:rsid w:val="00D95064"/>
    <w:rsid w:val="00D9532D"/>
    <w:rsid w:val="00DA4F49"/>
    <w:rsid w:val="00DA6F40"/>
    <w:rsid w:val="00DB06BA"/>
    <w:rsid w:val="00DB4BB4"/>
    <w:rsid w:val="00DC5618"/>
    <w:rsid w:val="00E13BFF"/>
    <w:rsid w:val="00E148BA"/>
    <w:rsid w:val="00E16B1E"/>
    <w:rsid w:val="00E245D6"/>
    <w:rsid w:val="00E259DB"/>
    <w:rsid w:val="00E355B8"/>
    <w:rsid w:val="00E42E1D"/>
    <w:rsid w:val="00E42F8F"/>
    <w:rsid w:val="00E605C7"/>
    <w:rsid w:val="00E671EB"/>
    <w:rsid w:val="00E9111A"/>
    <w:rsid w:val="00EA68BF"/>
    <w:rsid w:val="00ED1FEC"/>
    <w:rsid w:val="00EE5318"/>
    <w:rsid w:val="00EF64D9"/>
    <w:rsid w:val="00F05D2F"/>
    <w:rsid w:val="00F12BE0"/>
    <w:rsid w:val="00F1739C"/>
    <w:rsid w:val="00F230B1"/>
    <w:rsid w:val="00F2545C"/>
    <w:rsid w:val="00F265F8"/>
    <w:rsid w:val="00F355B4"/>
    <w:rsid w:val="00F4007D"/>
    <w:rsid w:val="00F50FDC"/>
    <w:rsid w:val="00F51E28"/>
    <w:rsid w:val="00F64080"/>
    <w:rsid w:val="00F72C63"/>
    <w:rsid w:val="00F82E8B"/>
    <w:rsid w:val="00FC3246"/>
    <w:rsid w:val="00FD1231"/>
    <w:rsid w:val="00FD73CC"/>
    <w:rsid w:val="00FE76EC"/>
    <w:rsid w:val="00FF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E46F"/>
  <w15:docId w15:val="{2C8D272C-AE23-45F7-A9B2-40339305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A68BF"/>
    <w:pPr>
      <w:jc w:val="both"/>
      <w:pPrChange w:id="0" w:author="boa" w:date="2016-02-23T10:16:00Z">
        <w:pPr>
          <w:spacing w:after="200" w:line="276" w:lineRule="auto"/>
        </w:pPr>
      </w:pPrChange>
    </w:pPr>
    <w:rPr>
      <w:rFonts w:ascii="Century Schoolbook" w:hAnsi="Century Schoolbook"/>
      <w:rPrChange w:id="0" w:author="boa" w:date="2016-02-23T10:16:00Z">
        <w:rPr>
          <w:rFonts w:ascii="Century Schoolbook" w:eastAsiaTheme="minorHAnsi" w:hAnsi="Century Schoolbook" w:cstheme="minorBidi"/>
          <w:sz w:val="24"/>
          <w:szCs w:val="22"/>
          <w:lang w:val="en-US" w:eastAsia="en-US" w:bidi="ar-SA"/>
        </w:rPr>
      </w:rPrChange>
    </w:rPr>
  </w:style>
  <w:style w:type="paragraph" w:styleId="Overskrift1">
    <w:name w:val="heading 1"/>
    <w:basedOn w:val="Normal"/>
    <w:link w:val="Overskrift1Tegn"/>
    <w:uiPriority w:val="9"/>
    <w:qFormat/>
    <w:rsid w:val="00EA68BF"/>
    <w:pPr>
      <w:spacing w:before="100" w:beforeAutospacing="1" w:after="100" w:afterAutospacing="1" w:line="240" w:lineRule="auto"/>
      <w:jc w:val="center"/>
      <w:outlineLvl w:val="0"/>
    </w:pPr>
    <w:rPr>
      <w:rFonts w:ascii="Times New Roman" w:eastAsia="Times New Roman" w:hAnsi="Times New Roman" w:cs="Times New Roman"/>
      <w:b/>
      <w:bCs/>
      <w:kern w:val="36"/>
      <w:sz w:val="36"/>
      <w:szCs w:val="36"/>
      <w:lang w:val="nb-NO"/>
    </w:rPr>
  </w:style>
  <w:style w:type="paragraph" w:styleId="Overskrift2">
    <w:name w:val="heading 2"/>
    <w:basedOn w:val="Normal"/>
    <w:next w:val="Normal"/>
    <w:link w:val="Overskrift2Tegn"/>
    <w:uiPriority w:val="9"/>
    <w:unhideWhenUsed/>
    <w:qFormat/>
    <w:rsid w:val="004C1A8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Overskrift3">
    <w:name w:val="heading 3"/>
    <w:basedOn w:val="Normal"/>
    <w:next w:val="Normal"/>
    <w:link w:val="Overskrift3Tegn"/>
    <w:uiPriority w:val="9"/>
    <w:unhideWhenUsed/>
    <w:qFormat/>
    <w:rsid w:val="00651D05"/>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Overskrift4">
    <w:name w:val="heading 4"/>
    <w:basedOn w:val="Normal"/>
    <w:next w:val="Normal"/>
    <w:link w:val="Overskrift4Tegn"/>
    <w:uiPriority w:val="9"/>
    <w:unhideWhenUsed/>
    <w:qFormat/>
    <w:rsid w:val="00651D0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Rentekst">
    <w:name w:val="Plain Text"/>
    <w:basedOn w:val="Normal"/>
    <w:link w:val="RentekstTegn"/>
    <w:uiPriority w:val="99"/>
    <w:unhideWhenUsed/>
    <w:rsid w:val="0035790A"/>
    <w:pPr>
      <w:spacing w:after="0" w:line="240" w:lineRule="auto"/>
    </w:pPr>
    <w:rPr>
      <w:rFonts w:ascii="Consolas" w:hAnsi="Consolas"/>
      <w:sz w:val="21"/>
      <w:szCs w:val="21"/>
    </w:rPr>
  </w:style>
  <w:style w:type="character" w:customStyle="1" w:styleId="RentekstTegn">
    <w:name w:val="Ren tekst Tegn"/>
    <w:basedOn w:val="Standardskriftforavsnitt"/>
    <w:link w:val="Rentekst"/>
    <w:uiPriority w:val="99"/>
    <w:rsid w:val="0035790A"/>
    <w:rPr>
      <w:rFonts w:ascii="Consolas" w:hAnsi="Consolas"/>
      <w:sz w:val="21"/>
      <w:szCs w:val="21"/>
    </w:rPr>
  </w:style>
  <w:style w:type="character" w:customStyle="1" w:styleId="Overskrift1Tegn">
    <w:name w:val="Overskrift 1 Tegn"/>
    <w:basedOn w:val="Standardskriftforavsnitt"/>
    <w:link w:val="Overskrift1"/>
    <w:uiPriority w:val="9"/>
    <w:rsid w:val="00EA68BF"/>
    <w:rPr>
      <w:rFonts w:ascii="Times New Roman" w:eastAsia="Times New Roman" w:hAnsi="Times New Roman" w:cs="Times New Roman"/>
      <w:b/>
      <w:bCs/>
      <w:kern w:val="36"/>
      <w:sz w:val="36"/>
      <w:szCs w:val="36"/>
      <w:lang w:val="nb-NO"/>
    </w:rPr>
  </w:style>
  <w:style w:type="paragraph" w:styleId="Bobletekst">
    <w:name w:val="Balloon Text"/>
    <w:basedOn w:val="Normal"/>
    <w:link w:val="BobletekstTegn"/>
    <w:uiPriority w:val="99"/>
    <w:semiHidden/>
    <w:unhideWhenUsed/>
    <w:rsid w:val="001200BD"/>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1200BD"/>
    <w:rPr>
      <w:rFonts w:ascii="Segoe UI" w:hAnsi="Segoe UI" w:cs="Segoe UI"/>
      <w:sz w:val="18"/>
      <w:szCs w:val="18"/>
    </w:rPr>
  </w:style>
  <w:style w:type="character" w:customStyle="1" w:styleId="Overskrift2Tegn">
    <w:name w:val="Overskrift 2 Tegn"/>
    <w:basedOn w:val="Standardskriftforavsnitt"/>
    <w:link w:val="Overskrift2"/>
    <w:uiPriority w:val="9"/>
    <w:rsid w:val="004C1A8B"/>
    <w:rPr>
      <w:rFonts w:asciiTheme="majorHAnsi" w:eastAsiaTheme="majorEastAsia" w:hAnsiTheme="majorHAnsi" w:cstheme="majorBidi"/>
      <w:color w:val="365F91" w:themeColor="accent1" w:themeShade="BF"/>
      <w:sz w:val="26"/>
      <w:szCs w:val="26"/>
    </w:rPr>
  </w:style>
  <w:style w:type="character" w:customStyle="1" w:styleId="Overskrift3Tegn">
    <w:name w:val="Overskrift 3 Tegn"/>
    <w:basedOn w:val="Standardskriftforavsnitt"/>
    <w:link w:val="Overskrift3"/>
    <w:uiPriority w:val="9"/>
    <w:rsid w:val="00651D05"/>
    <w:rPr>
      <w:rFonts w:asciiTheme="majorHAnsi" w:eastAsiaTheme="majorEastAsia" w:hAnsiTheme="majorHAnsi" w:cstheme="majorBidi"/>
      <w:color w:val="243F60" w:themeColor="accent1" w:themeShade="7F"/>
      <w:sz w:val="24"/>
      <w:szCs w:val="24"/>
    </w:rPr>
  </w:style>
  <w:style w:type="character" w:customStyle="1" w:styleId="Overskrift4Tegn">
    <w:name w:val="Overskrift 4 Tegn"/>
    <w:basedOn w:val="Standardskriftforavsnitt"/>
    <w:link w:val="Overskrift4"/>
    <w:uiPriority w:val="9"/>
    <w:rsid w:val="00651D05"/>
    <w:rPr>
      <w:rFonts w:asciiTheme="majorHAnsi" w:eastAsiaTheme="majorEastAsia" w:hAnsiTheme="majorHAnsi" w:cstheme="majorBidi"/>
      <w:i/>
      <w:iCs/>
      <w:color w:val="365F91" w:themeColor="accent1" w:themeShade="BF"/>
      <w:sz w:val="24"/>
    </w:rPr>
  </w:style>
  <w:style w:type="paragraph" w:styleId="Topptekst">
    <w:name w:val="header"/>
    <w:basedOn w:val="Normal"/>
    <w:link w:val="TopptekstTegn"/>
    <w:uiPriority w:val="99"/>
    <w:unhideWhenUsed/>
    <w:rsid w:val="00CE3A3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E3A35"/>
    <w:rPr>
      <w:rFonts w:ascii="Century Schoolbook" w:hAnsi="Century Schoolbook"/>
      <w:sz w:val="24"/>
    </w:rPr>
  </w:style>
  <w:style w:type="paragraph" w:styleId="Bunntekst">
    <w:name w:val="footer"/>
    <w:basedOn w:val="Normal"/>
    <w:link w:val="BunntekstTegn"/>
    <w:uiPriority w:val="99"/>
    <w:unhideWhenUsed/>
    <w:rsid w:val="00CE3A3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E3A35"/>
    <w:rPr>
      <w:rFonts w:ascii="Century Schoolbook" w:hAnsi="Century Schoolbook"/>
      <w:sz w:val="24"/>
    </w:rPr>
  </w:style>
  <w:style w:type="paragraph" w:styleId="Tittel">
    <w:name w:val="Title"/>
    <w:basedOn w:val="Normal"/>
    <w:next w:val="Normal"/>
    <w:link w:val="TittelTegn"/>
    <w:uiPriority w:val="10"/>
    <w:qFormat/>
    <w:rsid w:val="00E24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E245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77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6DB7F-3C87-49C6-85B8-F5D8DC475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3681</TotalTime>
  <Pages>20</Pages>
  <Words>9732</Words>
  <Characters>51584</Characters>
  <Application>Microsoft Office Word</Application>
  <DocSecurity>0</DocSecurity>
  <Lines>429</Lines>
  <Paragraphs>122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VeryBad</Company>
  <LinksUpToDate>false</LinksUpToDate>
  <CharactersWithSpaces>61194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Therion</dc:creator>
  <cp:keywords/>
  <dc:description/>
  <cp:lastModifiedBy>boa</cp:lastModifiedBy>
  <cp:revision>186</cp:revision>
  <dcterms:created xsi:type="dcterms:W3CDTF">2016-01-31T13:47:00Z</dcterms:created>
  <dcterms:modified xsi:type="dcterms:W3CDTF">2016-04-14T12:17:00Z</dcterms:modified>
</cp:coreProperties>
</file>